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44104" w14:textId="3FFEE5AF" w:rsidR="00BC7985" w:rsidRDefault="00555D1A" w:rsidP="004C41F3">
      <w:pPr>
        <w:pStyle w:val="a3"/>
        <w:ind w:firstLine="643"/>
      </w:pPr>
      <w:bookmarkStart w:id="0" w:name="_GoBack"/>
      <w:bookmarkEnd w:id="0"/>
      <w:r>
        <w:rPr>
          <w:rFonts w:hint="eastAsia"/>
        </w:rPr>
        <w:t>A</w:t>
      </w:r>
      <w:r w:rsidR="004C41F3">
        <w:rPr>
          <w:rFonts w:hint="eastAsia"/>
        </w:rPr>
        <w:t>组测试需求规格说明书检查单</w:t>
      </w:r>
    </w:p>
    <w:p w14:paraId="72DF3FDE" w14:textId="77777777" w:rsidR="004C41F3" w:rsidRPr="004C41F3" w:rsidRDefault="004C41F3" w:rsidP="004C41F3">
      <w:pPr>
        <w:ind w:firstLine="480"/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47"/>
        <w:gridCol w:w="1134"/>
        <w:gridCol w:w="3259"/>
        <w:gridCol w:w="3056"/>
      </w:tblGrid>
      <w:tr w:rsidR="004C41F3" w:rsidRPr="004C41F3" w14:paraId="384B7CDC" w14:textId="77777777" w:rsidTr="00764880">
        <w:tc>
          <w:tcPr>
            <w:tcW w:w="847" w:type="dxa"/>
          </w:tcPr>
          <w:p w14:paraId="79A22CF1" w14:textId="77777777"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Cs w:val="24"/>
              </w:rPr>
            </w:pPr>
            <w:r w:rsidRPr="004C41F3">
              <w:rPr>
                <w:rFonts w:ascii="宋体" w:hAnsi="宋体" w:cs="Times New Roman" w:hint="eastAsia"/>
                <w:b/>
                <w:szCs w:val="24"/>
              </w:rPr>
              <w:t>序号</w:t>
            </w:r>
          </w:p>
        </w:tc>
        <w:tc>
          <w:tcPr>
            <w:tcW w:w="1134" w:type="dxa"/>
          </w:tcPr>
          <w:p w14:paraId="5DA31F25" w14:textId="77777777"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Cs w:val="24"/>
              </w:rPr>
            </w:pPr>
            <w:r w:rsidRPr="004C41F3">
              <w:rPr>
                <w:rFonts w:ascii="宋体" w:hAnsi="宋体" w:cs="Times New Roman" w:hint="eastAsia"/>
                <w:b/>
                <w:szCs w:val="24"/>
              </w:rPr>
              <w:t>类别</w:t>
            </w:r>
          </w:p>
        </w:tc>
        <w:tc>
          <w:tcPr>
            <w:tcW w:w="3259" w:type="dxa"/>
          </w:tcPr>
          <w:p w14:paraId="55EEC98C" w14:textId="77777777"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Cs w:val="24"/>
              </w:rPr>
            </w:pPr>
            <w:r w:rsidRPr="004C41F3">
              <w:rPr>
                <w:rFonts w:ascii="宋体" w:hAnsi="宋体" w:cs="Times New Roman" w:hint="eastAsia"/>
                <w:b/>
                <w:szCs w:val="24"/>
              </w:rPr>
              <w:t>检查项说明</w:t>
            </w:r>
          </w:p>
        </w:tc>
        <w:tc>
          <w:tcPr>
            <w:tcW w:w="3056" w:type="dxa"/>
          </w:tcPr>
          <w:p w14:paraId="44B6EA68" w14:textId="77777777"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Cs w:val="24"/>
              </w:rPr>
            </w:pPr>
            <w:r w:rsidRPr="004C41F3">
              <w:rPr>
                <w:rFonts w:ascii="宋体" w:hAnsi="宋体" w:cs="Times New Roman" w:hint="eastAsia"/>
                <w:b/>
                <w:szCs w:val="24"/>
              </w:rPr>
              <w:t>检查要点</w:t>
            </w:r>
          </w:p>
        </w:tc>
      </w:tr>
      <w:tr w:rsidR="004C41F3" w:rsidRPr="004C41F3" w14:paraId="67A21D2B" w14:textId="77777777" w:rsidTr="00764880">
        <w:tc>
          <w:tcPr>
            <w:tcW w:w="847" w:type="dxa"/>
            <w:vAlign w:val="center"/>
          </w:tcPr>
          <w:p w14:paraId="4301DF09" w14:textId="77777777"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39D63150" w14:textId="77777777"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完整性</w:t>
            </w:r>
          </w:p>
        </w:tc>
        <w:tc>
          <w:tcPr>
            <w:tcW w:w="3259" w:type="dxa"/>
            <w:vAlign w:val="center"/>
          </w:tcPr>
          <w:p w14:paraId="692EAA1E" w14:textId="77777777" w:rsidR="004C41F3" w:rsidRPr="004C41F3" w:rsidRDefault="004C41F3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测试项和测试用例是否完整，</w:t>
            </w:r>
            <w:r>
              <w:rPr>
                <w:rFonts w:ascii="宋体" w:hAnsi="宋体" w:cs="Times New Roman" w:hint="eastAsia"/>
                <w:szCs w:val="24"/>
              </w:rPr>
              <w:t>有无缺漏</w:t>
            </w:r>
          </w:p>
        </w:tc>
        <w:tc>
          <w:tcPr>
            <w:tcW w:w="3056" w:type="dxa"/>
            <w:vAlign w:val="center"/>
          </w:tcPr>
          <w:p w14:paraId="3F87C8E9" w14:textId="7AC84D40" w:rsidR="003974B5" w:rsidRDefault="003974B5" w:rsidP="004C41F3"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ins w:id="1" w:author="liuchao" w:date="2017-06-02T17:58:00Z"/>
                <w:rFonts w:ascii="宋体" w:hAnsi="宋体" w:cs="Times New Roman"/>
                <w:szCs w:val="24"/>
              </w:rPr>
            </w:pPr>
            <w:ins w:id="2" w:author="liuchao" w:date="2017-06-02T17:58:00Z">
              <w:r>
                <w:rPr>
                  <w:rFonts w:hint="eastAsia"/>
                </w:rPr>
                <w:t>测试项与需求用例是否对应</w:t>
              </w:r>
            </w:ins>
          </w:p>
          <w:p w14:paraId="3E413BDB" w14:textId="77777777" w:rsidR="004C41F3" w:rsidRPr="004C41F3" w:rsidRDefault="004C41F3" w:rsidP="004C41F3"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测试项和测试用例是否符合测试用例对照表</w:t>
            </w:r>
          </w:p>
        </w:tc>
      </w:tr>
      <w:tr w:rsidR="004C41F3" w:rsidRPr="004C41F3" w14:paraId="27ED0FF8" w14:textId="77777777" w:rsidTr="00764880">
        <w:tc>
          <w:tcPr>
            <w:tcW w:w="847" w:type="dxa"/>
            <w:vAlign w:val="center"/>
          </w:tcPr>
          <w:p w14:paraId="5145E7F1" w14:textId="77777777"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14:paraId="01DFE2EB" w14:textId="77777777"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完整性</w:t>
            </w:r>
          </w:p>
        </w:tc>
        <w:tc>
          <w:tcPr>
            <w:tcW w:w="3259" w:type="dxa"/>
            <w:vAlign w:val="center"/>
          </w:tcPr>
          <w:p w14:paraId="05110719" w14:textId="77777777" w:rsidR="004C41F3" w:rsidRPr="004C41F3" w:rsidRDefault="00B46F07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proofErr w:type="gramStart"/>
            <w:r>
              <w:rPr>
                <w:rFonts w:ascii="宋体" w:hAnsi="宋体" w:cs="Times New Roman" w:hint="eastAsia"/>
                <w:szCs w:val="24"/>
              </w:rPr>
              <w:t>对于难</w:t>
            </w:r>
            <w:proofErr w:type="gramEnd"/>
            <w:r>
              <w:rPr>
                <w:rFonts w:ascii="宋体" w:hAnsi="宋体" w:cs="Times New Roman" w:hint="eastAsia"/>
                <w:szCs w:val="24"/>
              </w:rPr>
              <w:t>理解或者可能存在二义性的术语</w:t>
            </w:r>
            <w:r w:rsidR="00BA1FEE">
              <w:rPr>
                <w:rFonts w:ascii="宋体" w:hAnsi="宋体" w:cs="Times New Roman" w:hint="eastAsia"/>
                <w:szCs w:val="24"/>
              </w:rPr>
              <w:t>是否</w:t>
            </w:r>
            <w:r>
              <w:rPr>
                <w:rFonts w:ascii="宋体" w:hAnsi="宋体" w:cs="Times New Roman" w:hint="eastAsia"/>
                <w:szCs w:val="24"/>
              </w:rPr>
              <w:t>做了解释</w:t>
            </w:r>
          </w:p>
        </w:tc>
        <w:tc>
          <w:tcPr>
            <w:tcW w:w="3056" w:type="dxa"/>
            <w:vAlign w:val="center"/>
          </w:tcPr>
          <w:p w14:paraId="794A06A0" w14:textId="77777777" w:rsidR="004C41F3" w:rsidRPr="004C41F3" w:rsidRDefault="004C41F3" w:rsidP="001137D9">
            <w:p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</w:p>
        </w:tc>
      </w:tr>
      <w:tr w:rsidR="004C41F3" w:rsidRPr="004C41F3" w14:paraId="12887FA9" w14:textId="77777777" w:rsidTr="00764880">
        <w:tc>
          <w:tcPr>
            <w:tcW w:w="847" w:type="dxa"/>
            <w:vAlign w:val="center"/>
          </w:tcPr>
          <w:p w14:paraId="4C8A5E5B" w14:textId="77777777"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14:paraId="7352AAEA" w14:textId="77777777"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完整性</w:t>
            </w:r>
          </w:p>
        </w:tc>
        <w:tc>
          <w:tcPr>
            <w:tcW w:w="3259" w:type="dxa"/>
            <w:vAlign w:val="center"/>
          </w:tcPr>
          <w:p w14:paraId="4573B563" w14:textId="77777777" w:rsidR="004C41F3" w:rsidRPr="004C41F3" w:rsidRDefault="001137D9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测试需求描述是否完整</w:t>
            </w:r>
          </w:p>
        </w:tc>
        <w:tc>
          <w:tcPr>
            <w:tcW w:w="3056" w:type="dxa"/>
            <w:vAlign w:val="center"/>
          </w:tcPr>
          <w:p w14:paraId="030283D7" w14:textId="77777777" w:rsidR="004C41F3" w:rsidRPr="006D1EC8" w:rsidRDefault="006D1EC8" w:rsidP="006D1EC8">
            <w:pPr>
              <w:pStyle w:val="a5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文档内容是否包含老师要求的内容点</w:t>
            </w:r>
          </w:p>
        </w:tc>
      </w:tr>
      <w:tr w:rsidR="004C41F3" w:rsidRPr="004C41F3" w14:paraId="48D841EB" w14:textId="77777777" w:rsidTr="00764880">
        <w:tc>
          <w:tcPr>
            <w:tcW w:w="847" w:type="dxa"/>
            <w:vAlign w:val="center"/>
          </w:tcPr>
          <w:p w14:paraId="199644D9" w14:textId="77777777"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14:paraId="34DC0A21" w14:textId="77777777"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一致性</w:t>
            </w:r>
          </w:p>
        </w:tc>
        <w:tc>
          <w:tcPr>
            <w:tcW w:w="3259" w:type="dxa"/>
            <w:vAlign w:val="center"/>
          </w:tcPr>
          <w:p w14:paraId="787D70E5" w14:textId="77777777" w:rsidR="004C41F3" w:rsidRPr="004C41F3" w:rsidRDefault="00BA1FEE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术语定义和概念使用是否一致，没有歧义</w:t>
            </w:r>
          </w:p>
        </w:tc>
        <w:tc>
          <w:tcPr>
            <w:tcW w:w="3056" w:type="dxa"/>
            <w:vAlign w:val="center"/>
          </w:tcPr>
          <w:p w14:paraId="7F610A62" w14:textId="77777777" w:rsidR="004C41F3" w:rsidRPr="004C41F3" w:rsidRDefault="004C41F3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</w:p>
        </w:tc>
      </w:tr>
      <w:tr w:rsidR="004C41F3" w:rsidRPr="004C41F3" w14:paraId="23AB47CB" w14:textId="77777777" w:rsidTr="00764880">
        <w:tc>
          <w:tcPr>
            <w:tcW w:w="847" w:type="dxa"/>
            <w:vAlign w:val="center"/>
          </w:tcPr>
          <w:p w14:paraId="2B65B900" w14:textId="77777777"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14:paraId="78770CAA" w14:textId="77777777" w:rsidR="004C41F3" w:rsidRPr="004C41F3" w:rsidRDefault="00BA1FEE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一致性</w:t>
            </w:r>
          </w:p>
        </w:tc>
        <w:tc>
          <w:tcPr>
            <w:tcW w:w="3259" w:type="dxa"/>
            <w:vAlign w:val="center"/>
          </w:tcPr>
          <w:p w14:paraId="0A2DC388" w14:textId="77777777" w:rsidR="004C41F3" w:rsidRPr="004C41F3" w:rsidRDefault="00BA1FEE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测试用例和</w:t>
            </w:r>
            <w:commentRangeStart w:id="3"/>
            <w:r>
              <w:rPr>
                <w:rFonts w:ascii="宋体" w:hAnsi="宋体" w:cs="Times New Roman" w:hint="eastAsia"/>
                <w:szCs w:val="24"/>
              </w:rPr>
              <w:t>对照表</w:t>
            </w:r>
            <w:commentRangeEnd w:id="3"/>
            <w:r w:rsidR="001C0C06">
              <w:rPr>
                <w:rStyle w:val="a6"/>
              </w:rPr>
              <w:commentReference w:id="3"/>
            </w:r>
            <w:r>
              <w:rPr>
                <w:rFonts w:ascii="宋体" w:hAnsi="宋体" w:cs="Times New Roman" w:hint="eastAsia"/>
                <w:szCs w:val="24"/>
              </w:rPr>
              <w:t>是否一致</w:t>
            </w:r>
          </w:p>
        </w:tc>
        <w:tc>
          <w:tcPr>
            <w:tcW w:w="3056" w:type="dxa"/>
            <w:vAlign w:val="center"/>
          </w:tcPr>
          <w:p w14:paraId="18B2EFEE" w14:textId="77777777" w:rsidR="004C41F3" w:rsidRPr="004C41F3" w:rsidRDefault="00BA1FEE" w:rsidP="004C41F3"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测试用例和对照表中的测试用例是否一一对应</w:t>
            </w:r>
          </w:p>
        </w:tc>
      </w:tr>
      <w:tr w:rsidR="004C41F3" w:rsidRPr="004C41F3" w14:paraId="6C4B0D6F" w14:textId="77777777" w:rsidTr="00764880">
        <w:tc>
          <w:tcPr>
            <w:tcW w:w="847" w:type="dxa"/>
            <w:vAlign w:val="center"/>
          </w:tcPr>
          <w:p w14:paraId="7CEDF169" w14:textId="77777777" w:rsidR="004C41F3" w:rsidRPr="004C41F3" w:rsidRDefault="00555D1A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6</w:t>
            </w:r>
          </w:p>
        </w:tc>
        <w:tc>
          <w:tcPr>
            <w:tcW w:w="1134" w:type="dxa"/>
            <w:vAlign w:val="center"/>
          </w:tcPr>
          <w:p w14:paraId="4F5351F7" w14:textId="77777777"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规范性</w:t>
            </w:r>
          </w:p>
        </w:tc>
        <w:tc>
          <w:tcPr>
            <w:tcW w:w="3259" w:type="dxa"/>
            <w:vAlign w:val="center"/>
          </w:tcPr>
          <w:p w14:paraId="4A7C3E48" w14:textId="77777777" w:rsidR="004C41F3" w:rsidRPr="004C41F3" w:rsidRDefault="00B34036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文档中的图、表是否规范</w:t>
            </w:r>
          </w:p>
        </w:tc>
        <w:tc>
          <w:tcPr>
            <w:tcW w:w="3056" w:type="dxa"/>
            <w:vAlign w:val="center"/>
          </w:tcPr>
          <w:p w14:paraId="1B6E29EC" w14:textId="77777777" w:rsidR="004C41F3" w:rsidRPr="00B34036" w:rsidRDefault="00B34036" w:rsidP="00B34036">
            <w:pPr>
              <w:pStyle w:val="a5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是否有解释，题</w:t>
            </w:r>
            <w:proofErr w:type="gramStart"/>
            <w:r>
              <w:rPr>
                <w:rFonts w:ascii="宋体" w:hAnsi="宋体" w:cs="Times New Roman" w:hint="eastAsia"/>
                <w:szCs w:val="24"/>
              </w:rPr>
              <w:t>注是否</w:t>
            </w:r>
            <w:proofErr w:type="gramEnd"/>
            <w:r>
              <w:rPr>
                <w:rFonts w:ascii="宋体" w:hAnsi="宋体" w:cs="Times New Roman" w:hint="eastAsia"/>
                <w:szCs w:val="24"/>
              </w:rPr>
              <w:t>规范</w:t>
            </w:r>
          </w:p>
        </w:tc>
      </w:tr>
      <w:tr w:rsidR="004C41F3" w:rsidRPr="004C41F3" w14:paraId="662051CF" w14:textId="77777777" w:rsidTr="00764880">
        <w:tc>
          <w:tcPr>
            <w:tcW w:w="847" w:type="dxa"/>
            <w:vAlign w:val="center"/>
          </w:tcPr>
          <w:p w14:paraId="164F5F33" w14:textId="77777777" w:rsidR="004C41F3" w:rsidRPr="004C41F3" w:rsidRDefault="00555D1A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7</w:t>
            </w:r>
          </w:p>
        </w:tc>
        <w:tc>
          <w:tcPr>
            <w:tcW w:w="1134" w:type="dxa"/>
            <w:vAlign w:val="center"/>
          </w:tcPr>
          <w:p w14:paraId="7E03F560" w14:textId="77777777"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规范性</w:t>
            </w:r>
          </w:p>
        </w:tc>
        <w:tc>
          <w:tcPr>
            <w:tcW w:w="3259" w:type="dxa"/>
            <w:vAlign w:val="center"/>
          </w:tcPr>
          <w:p w14:paraId="78E95982" w14:textId="77777777" w:rsidR="004C41F3" w:rsidRPr="004C41F3" w:rsidRDefault="00B34036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测试用例描述是否规范</w:t>
            </w:r>
          </w:p>
        </w:tc>
        <w:tc>
          <w:tcPr>
            <w:tcW w:w="3056" w:type="dxa"/>
            <w:vAlign w:val="center"/>
          </w:tcPr>
          <w:p w14:paraId="2B1BD753" w14:textId="77777777" w:rsidR="004C41F3" w:rsidRPr="00B34036" w:rsidRDefault="00B34036" w:rsidP="00B34036">
            <w:pPr>
              <w:pStyle w:val="a5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测试用例的描述是否清楚、统一</w:t>
            </w:r>
          </w:p>
        </w:tc>
      </w:tr>
      <w:tr w:rsidR="004C41F3" w:rsidRPr="004C41F3" w14:paraId="719FC043" w14:textId="77777777" w:rsidTr="00764880">
        <w:tc>
          <w:tcPr>
            <w:tcW w:w="847" w:type="dxa"/>
            <w:vAlign w:val="center"/>
          </w:tcPr>
          <w:p w14:paraId="00EF570F" w14:textId="77777777" w:rsidR="004C41F3" w:rsidRPr="004C41F3" w:rsidRDefault="00555D1A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8</w:t>
            </w:r>
          </w:p>
        </w:tc>
        <w:tc>
          <w:tcPr>
            <w:tcW w:w="1134" w:type="dxa"/>
            <w:vAlign w:val="center"/>
          </w:tcPr>
          <w:p w14:paraId="78EB7A4A" w14:textId="77777777"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规范性</w:t>
            </w:r>
          </w:p>
        </w:tc>
        <w:tc>
          <w:tcPr>
            <w:tcW w:w="3259" w:type="dxa"/>
            <w:vAlign w:val="center"/>
          </w:tcPr>
          <w:p w14:paraId="7CBF70A7" w14:textId="77777777" w:rsidR="004C41F3" w:rsidRPr="004C41F3" w:rsidRDefault="00D35375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文档目录、章节是否符合规范，样式是否统一</w:t>
            </w:r>
          </w:p>
        </w:tc>
        <w:tc>
          <w:tcPr>
            <w:tcW w:w="3056" w:type="dxa"/>
            <w:vAlign w:val="center"/>
          </w:tcPr>
          <w:p w14:paraId="5751A124" w14:textId="77777777" w:rsidR="004C41F3" w:rsidRPr="004C41F3" w:rsidRDefault="004C41F3" w:rsidP="00D35375">
            <w:pPr>
              <w:spacing w:line="240" w:lineRule="auto"/>
              <w:ind w:left="420" w:firstLineChars="0" w:firstLine="0"/>
              <w:rPr>
                <w:rFonts w:ascii="宋体" w:hAnsi="宋体" w:cs="Times New Roman"/>
                <w:szCs w:val="24"/>
              </w:rPr>
            </w:pPr>
          </w:p>
        </w:tc>
      </w:tr>
      <w:tr w:rsidR="004C41F3" w:rsidRPr="004C41F3" w14:paraId="2822AA37" w14:textId="77777777" w:rsidTr="00764880">
        <w:tc>
          <w:tcPr>
            <w:tcW w:w="847" w:type="dxa"/>
            <w:vAlign w:val="center"/>
          </w:tcPr>
          <w:p w14:paraId="189FB08B" w14:textId="77777777" w:rsidR="004C41F3" w:rsidRPr="004C41F3" w:rsidRDefault="00555D1A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9</w:t>
            </w:r>
          </w:p>
        </w:tc>
        <w:tc>
          <w:tcPr>
            <w:tcW w:w="1134" w:type="dxa"/>
            <w:vAlign w:val="center"/>
          </w:tcPr>
          <w:p w14:paraId="4144950B" w14:textId="77777777"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规范性</w:t>
            </w:r>
          </w:p>
        </w:tc>
        <w:tc>
          <w:tcPr>
            <w:tcW w:w="3259" w:type="dxa"/>
            <w:vAlign w:val="center"/>
          </w:tcPr>
          <w:p w14:paraId="7F16AAF2" w14:textId="77777777" w:rsidR="004C41F3" w:rsidRPr="004C41F3" w:rsidRDefault="00D35375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文档标点符号的使用是否正确</w:t>
            </w:r>
          </w:p>
        </w:tc>
        <w:tc>
          <w:tcPr>
            <w:tcW w:w="3056" w:type="dxa"/>
            <w:vAlign w:val="center"/>
          </w:tcPr>
          <w:p w14:paraId="23A911F5" w14:textId="77777777" w:rsidR="004C41F3" w:rsidRPr="004C41F3" w:rsidRDefault="004C41F3" w:rsidP="004C41F3">
            <w:pPr>
              <w:spacing w:line="240" w:lineRule="auto"/>
              <w:ind w:left="420" w:firstLineChars="0" w:firstLine="0"/>
              <w:rPr>
                <w:rFonts w:ascii="宋体" w:hAnsi="宋体" w:cs="Times New Roman"/>
                <w:szCs w:val="24"/>
              </w:rPr>
            </w:pPr>
          </w:p>
        </w:tc>
      </w:tr>
      <w:tr w:rsidR="004C41F3" w:rsidRPr="004C41F3" w14:paraId="78021D98" w14:textId="77777777" w:rsidTr="00764880">
        <w:tc>
          <w:tcPr>
            <w:tcW w:w="847" w:type="dxa"/>
            <w:vAlign w:val="center"/>
          </w:tcPr>
          <w:p w14:paraId="54E8BB06" w14:textId="77777777" w:rsidR="004C41F3" w:rsidRPr="004C41F3" w:rsidRDefault="00555D1A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/>
                <w:szCs w:val="24"/>
              </w:rPr>
              <w:t>1</w:t>
            </w:r>
            <w:r>
              <w:rPr>
                <w:rFonts w:ascii="宋体" w:hAnsi="宋体" w:cs="Times New Roman" w:hint="eastAsia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7F5BB41C" w14:textId="77777777" w:rsidR="004C41F3" w:rsidRPr="004C41F3" w:rsidRDefault="00D35375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准确性</w:t>
            </w:r>
          </w:p>
        </w:tc>
        <w:tc>
          <w:tcPr>
            <w:tcW w:w="3259" w:type="dxa"/>
            <w:vAlign w:val="center"/>
          </w:tcPr>
          <w:p w14:paraId="7C199BB1" w14:textId="77777777" w:rsidR="004C41F3" w:rsidRPr="004C41F3" w:rsidRDefault="00D35375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测试项和测试用例描述是否准确</w:t>
            </w:r>
          </w:p>
        </w:tc>
        <w:tc>
          <w:tcPr>
            <w:tcW w:w="3056" w:type="dxa"/>
            <w:vAlign w:val="center"/>
          </w:tcPr>
          <w:p w14:paraId="7D76C983" w14:textId="77777777" w:rsidR="004C41F3" w:rsidRDefault="00E209B4" w:rsidP="004C41F3"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commentRangeStart w:id="4"/>
            <w:r>
              <w:rPr>
                <w:rFonts w:ascii="宋体" w:hAnsi="宋体" w:cs="Times New Roman" w:hint="eastAsia"/>
                <w:szCs w:val="24"/>
              </w:rPr>
              <w:t>测试用例需求项</w:t>
            </w:r>
            <w:commentRangeEnd w:id="4"/>
            <w:r w:rsidR="001C0C06">
              <w:rPr>
                <w:rStyle w:val="a6"/>
              </w:rPr>
              <w:commentReference w:id="4"/>
            </w:r>
            <w:r>
              <w:rPr>
                <w:rFonts w:ascii="宋体" w:hAnsi="宋体" w:cs="Times New Roman" w:hint="eastAsia"/>
                <w:szCs w:val="24"/>
              </w:rPr>
              <w:t>中涉及到的术语使用是否准确</w:t>
            </w:r>
          </w:p>
          <w:p w14:paraId="511D9C4D" w14:textId="77777777" w:rsidR="00E209B4" w:rsidRPr="004C41F3" w:rsidRDefault="00E209B4" w:rsidP="004C41F3"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测试用例描述是否准确</w:t>
            </w:r>
          </w:p>
        </w:tc>
      </w:tr>
      <w:tr w:rsidR="004C41F3" w:rsidRPr="004C41F3" w14:paraId="1A5A0FD6" w14:textId="77777777" w:rsidTr="00764880">
        <w:tc>
          <w:tcPr>
            <w:tcW w:w="847" w:type="dxa"/>
            <w:vAlign w:val="center"/>
          </w:tcPr>
          <w:p w14:paraId="04365871" w14:textId="77777777" w:rsidR="004C41F3" w:rsidRPr="004C41F3" w:rsidRDefault="00555D1A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/>
                <w:szCs w:val="24"/>
              </w:rPr>
              <w:t>1</w:t>
            </w:r>
            <w:r>
              <w:rPr>
                <w:rFonts w:ascii="宋体" w:hAnsi="宋体" w:cs="Times New Roman" w:hint="eastAsia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33EBA338" w14:textId="77777777" w:rsidR="004C41F3" w:rsidRPr="004C41F3" w:rsidRDefault="00E209B4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准确性</w:t>
            </w:r>
          </w:p>
        </w:tc>
        <w:tc>
          <w:tcPr>
            <w:tcW w:w="3259" w:type="dxa"/>
            <w:vAlign w:val="center"/>
          </w:tcPr>
          <w:p w14:paraId="71E16FB6" w14:textId="77777777" w:rsidR="004C41F3" w:rsidRPr="004C41F3" w:rsidRDefault="00E209B4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测试用例的步骤描述是否准确</w:t>
            </w:r>
          </w:p>
        </w:tc>
        <w:tc>
          <w:tcPr>
            <w:tcW w:w="3056" w:type="dxa"/>
            <w:vAlign w:val="center"/>
          </w:tcPr>
          <w:p w14:paraId="7087872F" w14:textId="77777777" w:rsidR="004C41F3" w:rsidRPr="004C41F3" w:rsidRDefault="004C41F3" w:rsidP="009419C5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</w:p>
        </w:tc>
      </w:tr>
      <w:tr w:rsidR="004C41F3" w:rsidRPr="004C41F3" w14:paraId="4AA9F605" w14:textId="77777777" w:rsidTr="00764880">
        <w:tc>
          <w:tcPr>
            <w:tcW w:w="847" w:type="dxa"/>
            <w:vAlign w:val="center"/>
          </w:tcPr>
          <w:p w14:paraId="0C1E3EAA" w14:textId="77777777" w:rsidR="004C41F3" w:rsidRPr="004C41F3" w:rsidRDefault="00555D1A" w:rsidP="00BA1FEE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12</w:t>
            </w:r>
          </w:p>
        </w:tc>
        <w:tc>
          <w:tcPr>
            <w:tcW w:w="1134" w:type="dxa"/>
            <w:vAlign w:val="center"/>
          </w:tcPr>
          <w:p w14:paraId="7F56C2E4" w14:textId="77777777"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准确性</w:t>
            </w:r>
          </w:p>
        </w:tc>
        <w:tc>
          <w:tcPr>
            <w:tcW w:w="3259" w:type="dxa"/>
            <w:vAlign w:val="center"/>
          </w:tcPr>
          <w:p w14:paraId="3E7F9B71" w14:textId="77777777" w:rsidR="004C41F3" w:rsidRPr="004C41F3" w:rsidRDefault="00E209B4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概念和术语定义的使用是准确</w:t>
            </w:r>
          </w:p>
        </w:tc>
        <w:tc>
          <w:tcPr>
            <w:tcW w:w="3056" w:type="dxa"/>
            <w:vAlign w:val="center"/>
          </w:tcPr>
          <w:p w14:paraId="407B0635" w14:textId="77777777" w:rsidR="004C41F3" w:rsidRPr="004C41F3" w:rsidRDefault="004C41F3" w:rsidP="00E209B4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</w:p>
        </w:tc>
      </w:tr>
      <w:tr w:rsidR="004C41F3" w:rsidRPr="004C41F3" w14:paraId="63FAD4FF" w14:textId="77777777" w:rsidTr="00764880">
        <w:tc>
          <w:tcPr>
            <w:tcW w:w="847" w:type="dxa"/>
            <w:vAlign w:val="center"/>
          </w:tcPr>
          <w:p w14:paraId="755004B1" w14:textId="77777777" w:rsidR="004C41F3" w:rsidRPr="004C41F3" w:rsidRDefault="00555D1A" w:rsidP="00BA1FEE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13</w:t>
            </w:r>
          </w:p>
        </w:tc>
        <w:tc>
          <w:tcPr>
            <w:tcW w:w="1134" w:type="dxa"/>
            <w:vAlign w:val="center"/>
          </w:tcPr>
          <w:p w14:paraId="19D0E334" w14:textId="77777777"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准确性</w:t>
            </w:r>
          </w:p>
        </w:tc>
        <w:tc>
          <w:tcPr>
            <w:tcW w:w="3259" w:type="dxa"/>
            <w:vAlign w:val="center"/>
          </w:tcPr>
          <w:p w14:paraId="7DA900C1" w14:textId="77777777" w:rsidR="004C41F3" w:rsidRPr="004C41F3" w:rsidRDefault="00B15A15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文字描述是否符合中文或英文语法，是否通顺、无歧义</w:t>
            </w:r>
          </w:p>
        </w:tc>
        <w:tc>
          <w:tcPr>
            <w:tcW w:w="3056" w:type="dxa"/>
            <w:vAlign w:val="center"/>
          </w:tcPr>
          <w:p w14:paraId="578ED529" w14:textId="77777777" w:rsidR="004C41F3" w:rsidRPr="004C41F3" w:rsidRDefault="004C41F3" w:rsidP="00B15A15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</w:p>
          <w:p w14:paraId="1D947936" w14:textId="77777777" w:rsidR="004C41F3" w:rsidRPr="004C41F3" w:rsidRDefault="004C41F3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</w:p>
        </w:tc>
      </w:tr>
    </w:tbl>
    <w:p w14:paraId="28CA264F" w14:textId="77777777" w:rsidR="004C41F3" w:rsidRPr="004C41F3" w:rsidRDefault="004C41F3" w:rsidP="004C41F3">
      <w:pPr>
        <w:ind w:firstLine="480"/>
      </w:pPr>
    </w:p>
    <w:sectPr w:rsidR="004C41F3" w:rsidRPr="004C41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liuchao" w:date="2017-06-02T09:15:00Z" w:initials="l">
    <w:p w14:paraId="3C1924A4" w14:textId="77777777" w:rsidR="001C0C06" w:rsidRDefault="001C0C06">
      <w:pPr>
        <w:pStyle w:val="a7"/>
        <w:ind w:firstLine="420"/>
      </w:pPr>
      <w:r>
        <w:rPr>
          <w:rStyle w:val="a6"/>
        </w:rPr>
        <w:annotationRef/>
      </w:r>
      <w:r>
        <w:rPr>
          <w:rFonts w:hint="eastAsia"/>
        </w:rPr>
        <w:t>?</w:t>
      </w:r>
      <w:r>
        <w:rPr>
          <w:rFonts w:hint="eastAsia"/>
        </w:rPr>
        <w:t>软件需求项</w:t>
      </w:r>
      <w:r>
        <w:rPr>
          <w:rFonts w:hint="eastAsia"/>
        </w:rPr>
        <w:t>?</w:t>
      </w:r>
    </w:p>
  </w:comment>
  <w:comment w:id="4" w:author="liuchao" w:date="2017-06-02T09:17:00Z" w:initials="l">
    <w:p w14:paraId="2B9F8251" w14:textId="77777777" w:rsidR="001C0C06" w:rsidRDefault="001C0C06">
      <w:pPr>
        <w:pStyle w:val="a7"/>
        <w:ind w:firstLine="420"/>
      </w:pPr>
      <w:r>
        <w:rPr>
          <w:rStyle w:val="a6"/>
        </w:rPr>
        <w:annotationRef/>
      </w:r>
      <w:r>
        <w:rPr>
          <w:rFonts w:hint="eastAsia"/>
        </w:rPr>
        <w:t>测试项</w:t>
      </w:r>
      <w:r>
        <w:rPr>
          <w:rFonts w:hint="eastAsia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1924A4" w15:done="0"/>
  <w15:commentEx w15:paraId="2B9F825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49A39A" w14:textId="77777777" w:rsidR="008E5374" w:rsidRDefault="008E5374" w:rsidP="00416C40">
      <w:pPr>
        <w:spacing w:line="240" w:lineRule="auto"/>
        <w:ind w:firstLine="480"/>
      </w:pPr>
      <w:r>
        <w:separator/>
      </w:r>
    </w:p>
  </w:endnote>
  <w:endnote w:type="continuationSeparator" w:id="0">
    <w:p w14:paraId="0E37F416" w14:textId="77777777" w:rsidR="008E5374" w:rsidRDefault="008E5374" w:rsidP="00416C4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C7483" w14:textId="77777777" w:rsidR="00416C40" w:rsidRDefault="00416C40">
    <w:pPr>
      <w:pStyle w:val="ab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F5327" w14:textId="77777777" w:rsidR="00416C40" w:rsidRDefault="00416C40">
    <w:pPr>
      <w:pStyle w:val="ab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0394AE" w14:textId="77777777" w:rsidR="00416C40" w:rsidRDefault="00416C40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A8C4AE" w14:textId="77777777" w:rsidR="008E5374" w:rsidRDefault="008E5374" w:rsidP="00416C40">
      <w:pPr>
        <w:spacing w:line="240" w:lineRule="auto"/>
        <w:ind w:firstLine="480"/>
      </w:pPr>
      <w:r>
        <w:separator/>
      </w:r>
    </w:p>
  </w:footnote>
  <w:footnote w:type="continuationSeparator" w:id="0">
    <w:p w14:paraId="342F1A8B" w14:textId="77777777" w:rsidR="008E5374" w:rsidRDefault="008E5374" w:rsidP="00416C4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4D522" w14:textId="77777777" w:rsidR="00416C40" w:rsidRDefault="00416C40">
    <w:pPr>
      <w:pStyle w:val="aa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66E7A" w14:textId="77777777" w:rsidR="00416C40" w:rsidRDefault="00416C40">
    <w:pPr>
      <w:pStyle w:val="aa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9D329" w14:textId="77777777" w:rsidR="00416C40" w:rsidRDefault="00416C40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11BC5"/>
    <w:multiLevelType w:val="hybridMultilevel"/>
    <w:tmpl w:val="2B247C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3B603C"/>
    <w:multiLevelType w:val="hybridMultilevel"/>
    <w:tmpl w:val="73249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87D4A83"/>
    <w:multiLevelType w:val="hybridMultilevel"/>
    <w:tmpl w:val="9C1EBE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uchao">
    <w15:presenceInfo w15:providerId="None" w15:userId="liuch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1F3"/>
    <w:rsid w:val="001137D9"/>
    <w:rsid w:val="001C0C06"/>
    <w:rsid w:val="003974B5"/>
    <w:rsid w:val="00416C40"/>
    <w:rsid w:val="004C41F3"/>
    <w:rsid w:val="00555D1A"/>
    <w:rsid w:val="006C2E51"/>
    <w:rsid w:val="006D1EC8"/>
    <w:rsid w:val="008E5374"/>
    <w:rsid w:val="009419C5"/>
    <w:rsid w:val="00B15A15"/>
    <w:rsid w:val="00B34036"/>
    <w:rsid w:val="00B46F07"/>
    <w:rsid w:val="00BA1FEE"/>
    <w:rsid w:val="00BC7985"/>
    <w:rsid w:val="00D35375"/>
    <w:rsid w:val="00E2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91C7C"/>
  <w15:chartTrackingRefBased/>
  <w15:docId w15:val="{55518BAC-C3CC-444D-9566-792E293B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1F3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C41F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C41F3"/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1">
    <w:name w:val="网格型1"/>
    <w:basedOn w:val="a1"/>
    <w:next w:val="a4"/>
    <w:uiPriority w:val="39"/>
    <w:rsid w:val="004C4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4C4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D1EC8"/>
    <w:pPr>
      <w:ind w:firstLine="420"/>
    </w:pPr>
  </w:style>
  <w:style w:type="character" w:styleId="a6">
    <w:name w:val="annotation reference"/>
    <w:basedOn w:val="a0"/>
    <w:uiPriority w:val="99"/>
    <w:semiHidden/>
    <w:unhideWhenUsed/>
    <w:rsid w:val="001C0C06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1C0C06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1C0C06"/>
    <w:rPr>
      <w:rFonts w:ascii="Times New Roman" w:eastAsia="宋体" w:hAnsi="Times New Roman"/>
      <w:sz w:val="24"/>
    </w:rPr>
  </w:style>
  <w:style w:type="paragraph" w:styleId="a8">
    <w:name w:val="annotation subject"/>
    <w:basedOn w:val="a7"/>
    <w:next w:val="a7"/>
    <w:link w:val="Char1"/>
    <w:uiPriority w:val="99"/>
    <w:semiHidden/>
    <w:unhideWhenUsed/>
    <w:rsid w:val="001C0C06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1C0C06"/>
    <w:rPr>
      <w:rFonts w:ascii="Times New Roman" w:eastAsia="宋体" w:hAnsi="Times New Roman"/>
      <w:b/>
      <w:bCs/>
      <w:sz w:val="24"/>
    </w:rPr>
  </w:style>
  <w:style w:type="paragraph" w:styleId="a9">
    <w:name w:val="Balloon Text"/>
    <w:basedOn w:val="a"/>
    <w:link w:val="Char2"/>
    <w:uiPriority w:val="99"/>
    <w:semiHidden/>
    <w:unhideWhenUsed/>
    <w:rsid w:val="001C0C06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C0C06"/>
    <w:rPr>
      <w:rFonts w:ascii="Times New Roman" w:eastAsia="宋体" w:hAnsi="Times New Roman"/>
      <w:sz w:val="18"/>
      <w:szCs w:val="18"/>
    </w:rPr>
  </w:style>
  <w:style w:type="paragraph" w:styleId="aa">
    <w:name w:val="header"/>
    <w:basedOn w:val="a"/>
    <w:link w:val="Char3"/>
    <w:uiPriority w:val="99"/>
    <w:unhideWhenUsed/>
    <w:rsid w:val="00416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416C40"/>
    <w:rPr>
      <w:rFonts w:ascii="Times New Roman" w:eastAsia="宋体" w:hAnsi="Times New Roman"/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416C4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416C40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1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 wang</dc:creator>
  <cp:keywords/>
  <dc:description/>
  <cp:lastModifiedBy>liuchao</cp:lastModifiedBy>
  <cp:revision>4</cp:revision>
  <dcterms:created xsi:type="dcterms:W3CDTF">2017-06-02T01:18:00Z</dcterms:created>
  <dcterms:modified xsi:type="dcterms:W3CDTF">2017-06-02T10:53:00Z</dcterms:modified>
</cp:coreProperties>
</file>