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963A79" w14:textId="77777777" w:rsidR="00D21962" w:rsidRPr="00852AE0" w:rsidRDefault="00D21962" w:rsidP="00154E6D">
      <w:pPr>
        <w:pStyle w:val="a9"/>
      </w:pPr>
    </w:p>
    <w:p w14:paraId="1E4DEB2E" w14:textId="77777777" w:rsidR="00D21962" w:rsidRPr="00852AE0" w:rsidRDefault="00D21962" w:rsidP="00154E6D">
      <w:pPr>
        <w:pStyle w:val="a9"/>
      </w:pPr>
    </w:p>
    <w:p w14:paraId="2E441888" w14:textId="77777777" w:rsidR="00D21962" w:rsidRPr="00852AE0" w:rsidRDefault="00D21962" w:rsidP="00154E6D">
      <w:pPr>
        <w:pStyle w:val="a9"/>
      </w:pPr>
    </w:p>
    <w:p w14:paraId="056DF011" w14:textId="77777777" w:rsidR="00D21962" w:rsidRPr="00753C2B" w:rsidRDefault="00D21962" w:rsidP="00753C2B">
      <w:pPr>
        <w:spacing w:line="240" w:lineRule="auto"/>
        <w:ind w:firstLine="0"/>
        <w:jc w:val="center"/>
        <w:rPr>
          <w:b/>
          <w:color w:val="444444"/>
          <w:sz w:val="44"/>
          <w:szCs w:val="44"/>
          <w:shd w:val="clear" w:color="auto" w:fill="FFFFFF"/>
        </w:rPr>
      </w:pPr>
      <w:bookmarkStart w:id="0" w:name="_Toc478423276"/>
      <w:bookmarkStart w:id="1" w:name="_Toc478545281"/>
      <w:r w:rsidRPr="00753C2B">
        <w:rPr>
          <w:rFonts w:hint="eastAsia"/>
          <w:b/>
          <w:color w:val="444444"/>
          <w:sz w:val="44"/>
          <w:szCs w:val="44"/>
          <w:shd w:val="clear" w:color="auto" w:fill="FFFFFF"/>
        </w:rPr>
        <w:t>Dex2jar</w:t>
      </w:r>
      <w:r w:rsidRPr="00753C2B">
        <w:rPr>
          <w:rFonts w:hint="eastAsia"/>
          <w:b/>
          <w:color w:val="444444"/>
          <w:sz w:val="44"/>
          <w:szCs w:val="44"/>
          <w:shd w:val="clear" w:color="auto" w:fill="FFFFFF"/>
        </w:rPr>
        <w:t>的测试及优化</w:t>
      </w:r>
    </w:p>
    <w:p w14:paraId="659F5F0E" w14:textId="77777777" w:rsidR="00D21962" w:rsidRPr="00753C2B" w:rsidRDefault="00D21962" w:rsidP="00753C2B">
      <w:pPr>
        <w:spacing w:line="240" w:lineRule="auto"/>
        <w:ind w:firstLine="0"/>
        <w:jc w:val="center"/>
        <w:rPr>
          <w:b/>
          <w:color w:val="444444"/>
          <w:sz w:val="44"/>
          <w:szCs w:val="44"/>
          <w:shd w:val="clear" w:color="auto" w:fill="FFFFFF"/>
        </w:rPr>
      </w:pPr>
      <w:r w:rsidRPr="00753C2B">
        <w:rPr>
          <w:rFonts w:hint="eastAsia"/>
          <w:b/>
          <w:color w:val="444444"/>
          <w:sz w:val="44"/>
          <w:szCs w:val="44"/>
          <w:shd w:val="clear" w:color="auto" w:fill="FFFFFF"/>
        </w:rPr>
        <w:t>测试需求说明书</w:t>
      </w:r>
      <w:bookmarkEnd w:id="0"/>
      <w:bookmarkEnd w:id="1"/>
    </w:p>
    <w:p w14:paraId="2E0E77FD" w14:textId="77777777" w:rsidR="00D21962" w:rsidRPr="00753C2B" w:rsidRDefault="00D21962" w:rsidP="00753C2B">
      <w:pPr>
        <w:spacing w:line="240" w:lineRule="auto"/>
        <w:ind w:firstLine="0"/>
        <w:jc w:val="center"/>
        <w:rPr>
          <w:color w:val="444444"/>
          <w:szCs w:val="21"/>
          <w:shd w:val="clear" w:color="auto" w:fill="FFFFFF"/>
        </w:rPr>
      </w:pPr>
      <w:r w:rsidRPr="00753C2B">
        <w:rPr>
          <w:color w:val="444444"/>
          <w:szCs w:val="21"/>
          <w:shd w:val="clear" w:color="auto" w:fill="FFFFFF"/>
        </w:rPr>
        <w:t>V</w:t>
      </w:r>
      <w:r w:rsidRPr="00753C2B">
        <w:rPr>
          <w:rFonts w:hint="eastAsia"/>
          <w:color w:val="444444"/>
          <w:szCs w:val="21"/>
          <w:shd w:val="clear" w:color="auto" w:fill="FFFFFF"/>
        </w:rPr>
        <w:t>ersion</w:t>
      </w:r>
      <w:r w:rsidRPr="00753C2B">
        <w:rPr>
          <w:color w:val="444444"/>
          <w:szCs w:val="21"/>
          <w:shd w:val="clear" w:color="auto" w:fill="FFFFFF"/>
        </w:rPr>
        <w:t xml:space="preserve"> </w:t>
      </w:r>
      <w:r w:rsidR="00CC7B07">
        <w:rPr>
          <w:rFonts w:hint="eastAsia"/>
          <w:color w:val="444444"/>
          <w:szCs w:val="21"/>
          <w:shd w:val="clear" w:color="auto" w:fill="FFFFFF"/>
        </w:rPr>
        <w:t>1.1</w:t>
      </w:r>
    </w:p>
    <w:p w14:paraId="7C1DE33F" w14:textId="77777777" w:rsidR="00D21962" w:rsidRPr="00852AE0" w:rsidRDefault="00D21962" w:rsidP="00154E6D"/>
    <w:p w14:paraId="21A3ECE3" w14:textId="77777777" w:rsidR="00D21962" w:rsidRPr="00852AE0" w:rsidRDefault="00D21962" w:rsidP="00154E6D"/>
    <w:p w14:paraId="28C383D4" w14:textId="77777777" w:rsidR="00D21962" w:rsidRPr="00852AE0" w:rsidRDefault="00D21962" w:rsidP="00154E6D"/>
    <w:p w14:paraId="6FA51ACE" w14:textId="77777777" w:rsidR="00D21962" w:rsidRPr="00852AE0" w:rsidRDefault="00D21962" w:rsidP="00154E6D"/>
    <w:p w14:paraId="2C0232EB" w14:textId="77777777" w:rsidR="00D21962" w:rsidRPr="00852AE0" w:rsidRDefault="00D21962" w:rsidP="00154E6D"/>
    <w:p w14:paraId="6B68325E" w14:textId="77777777" w:rsidR="00D21962" w:rsidRPr="00852AE0" w:rsidRDefault="00D21962" w:rsidP="00154E6D"/>
    <w:p w14:paraId="1761278D" w14:textId="77777777" w:rsidR="00D21962" w:rsidRPr="00852AE0" w:rsidRDefault="00D21962" w:rsidP="00154E6D"/>
    <w:p w14:paraId="0537192E" w14:textId="77777777" w:rsidR="00D21962" w:rsidRPr="00852AE0" w:rsidRDefault="00D21962" w:rsidP="00154E6D"/>
    <w:p w14:paraId="2DCD9BBB" w14:textId="77777777" w:rsidR="00D21962" w:rsidRPr="00852AE0" w:rsidRDefault="00D21962" w:rsidP="00154E6D"/>
    <w:p w14:paraId="43DC1A3E" w14:textId="77777777" w:rsidR="00D21962" w:rsidRPr="00753C2B" w:rsidRDefault="00D21962" w:rsidP="00753C2B">
      <w:pPr>
        <w:spacing w:line="240" w:lineRule="auto"/>
        <w:ind w:firstLine="0"/>
        <w:jc w:val="center"/>
        <w:rPr>
          <w:sz w:val="28"/>
          <w:szCs w:val="28"/>
        </w:rPr>
      </w:pPr>
      <w:r w:rsidRPr="00753C2B">
        <w:rPr>
          <w:rFonts w:hint="eastAsia"/>
          <w:sz w:val="28"/>
          <w:szCs w:val="28"/>
        </w:rPr>
        <w:t>小组成员：</w:t>
      </w:r>
    </w:p>
    <w:p w14:paraId="6DE79709" w14:textId="77777777" w:rsidR="00D21962" w:rsidRPr="00753C2B" w:rsidRDefault="00D21962" w:rsidP="00753C2B">
      <w:pPr>
        <w:spacing w:line="240" w:lineRule="auto"/>
        <w:ind w:firstLine="0"/>
        <w:jc w:val="center"/>
        <w:rPr>
          <w:sz w:val="28"/>
          <w:szCs w:val="28"/>
        </w:rPr>
      </w:pPr>
      <w:r w:rsidRPr="00753C2B">
        <w:rPr>
          <w:rFonts w:hint="eastAsia"/>
          <w:sz w:val="28"/>
          <w:szCs w:val="28"/>
        </w:rPr>
        <w:t>卢兴海</w:t>
      </w:r>
    </w:p>
    <w:p w14:paraId="689A1E4A" w14:textId="77777777" w:rsidR="00D21962" w:rsidRPr="00753C2B" w:rsidRDefault="00D21962" w:rsidP="00753C2B">
      <w:pPr>
        <w:spacing w:line="240" w:lineRule="auto"/>
        <w:ind w:firstLine="0"/>
        <w:jc w:val="center"/>
        <w:rPr>
          <w:sz w:val="28"/>
          <w:szCs w:val="28"/>
        </w:rPr>
      </w:pPr>
      <w:r w:rsidRPr="00753C2B">
        <w:rPr>
          <w:rFonts w:hint="eastAsia"/>
          <w:sz w:val="28"/>
          <w:szCs w:val="28"/>
        </w:rPr>
        <w:t>王文茹</w:t>
      </w:r>
    </w:p>
    <w:p w14:paraId="7B88FDFB" w14:textId="77777777" w:rsidR="00D21962" w:rsidRPr="00753C2B" w:rsidRDefault="00D21962" w:rsidP="00753C2B">
      <w:pPr>
        <w:spacing w:line="240" w:lineRule="auto"/>
        <w:ind w:firstLine="0"/>
        <w:jc w:val="center"/>
        <w:rPr>
          <w:sz w:val="28"/>
          <w:szCs w:val="28"/>
        </w:rPr>
      </w:pPr>
      <w:r w:rsidRPr="00753C2B">
        <w:rPr>
          <w:rFonts w:hint="eastAsia"/>
          <w:sz w:val="28"/>
          <w:szCs w:val="28"/>
        </w:rPr>
        <w:t>蒋</w:t>
      </w:r>
      <w:r w:rsidRPr="00753C2B">
        <w:rPr>
          <w:rFonts w:hint="eastAsia"/>
          <w:sz w:val="28"/>
          <w:szCs w:val="28"/>
        </w:rPr>
        <w:t xml:space="preserve"> </w:t>
      </w:r>
      <w:r w:rsidRPr="00753C2B">
        <w:rPr>
          <w:sz w:val="28"/>
          <w:szCs w:val="28"/>
        </w:rPr>
        <w:t xml:space="preserve"> </w:t>
      </w:r>
      <w:r w:rsidRPr="00753C2B">
        <w:rPr>
          <w:rFonts w:hint="eastAsia"/>
          <w:sz w:val="28"/>
          <w:szCs w:val="28"/>
        </w:rPr>
        <w:t>波</w:t>
      </w:r>
    </w:p>
    <w:p w14:paraId="5184851D" w14:textId="77777777" w:rsidR="00D21962" w:rsidRDefault="00D21962" w:rsidP="00154E6D">
      <w:r>
        <w:br w:type="page"/>
      </w:r>
    </w:p>
    <w:p w14:paraId="63F377FC" w14:textId="77777777" w:rsidR="00D21962" w:rsidRPr="00BD0148" w:rsidRDefault="00D21962" w:rsidP="00BD0148">
      <w:pPr>
        <w:spacing w:line="240" w:lineRule="auto"/>
        <w:ind w:firstLine="0"/>
        <w:jc w:val="center"/>
        <w:rPr>
          <w:b/>
          <w:sz w:val="28"/>
          <w:szCs w:val="28"/>
        </w:rPr>
      </w:pPr>
      <w:r w:rsidRPr="00BD0148">
        <w:rPr>
          <w:rFonts w:hint="eastAsia"/>
          <w:b/>
          <w:sz w:val="28"/>
          <w:szCs w:val="28"/>
        </w:rPr>
        <w:lastRenderedPageBreak/>
        <w:t>版本变更历史</w:t>
      </w:r>
    </w:p>
    <w:tbl>
      <w:tblPr>
        <w:tblStyle w:val="aa"/>
        <w:tblW w:w="8437" w:type="dxa"/>
        <w:tblLook w:val="04A0" w:firstRow="1" w:lastRow="0" w:firstColumn="1" w:lastColumn="0" w:noHBand="0" w:noVBand="1"/>
      </w:tblPr>
      <w:tblGrid>
        <w:gridCol w:w="860"/>
        <w:gridCol w:w="1441"/>
        <w:gridCol w:w="1730"/>
        <w:gridCol w:w="1874"/>
        <w:gridCol w:w="2532"/>
      </w:tblGrid>
      <w:tr w:rsidR="00D21962" w:rsidRPr="00852AE0" w14:paraId="79593D70" w14:textId="77777777" w:rsidTr="00A01A96">
        <w:trPr>
          <w:trHeight w:val="355"/>
        </w:trPr>
        <w:tc>
          <w:tcPr>
            <w:tcW w:w="860" w:type="dxa"/>
          </w:tcPr>
          <w:p w14:paraId="0E4EDF35" w14:textId="77777777" w:rsidR="00D21962" w:rsidRPr="00BD0148" w:rsidRDefault="00D21962" w:rsidP="00BD0148">
            <w:pPr>
              <w:spacing w:line="240" w:lineRule="auto"/>
              <w:ind w:firstLine="0"/>
              <w:jc w:val="both"/>
              <w:rPr>
                <w:szCs w:val="21"/>
              </w:rPr>
            </w:pPr>
            <w:r w:rsidRPr="00BD0148">
              <w:rPr>
                <w:szCs w:val="21"/>
              </w:rPr>
              <w:t>版本</w:t>
            </w:r>
          </w:p>
        </w:tc>
        <w:tc>
          <w:tcPr>
            <w:tcW w:w="1441" w:type="dxa"/>
          </w:tcPr>
          <w:p w14:paraId="02D5B3DF" w14:textId="77777777" w:rsidR="00D21962" w:rsidRPr="00BD0148" w:rsidRDefault="00D21962" w:rsidP="00BD0148">
            <w:pPr>
              <w:spacing w:line="240" w:lineRule="auto"/>
              <w:ind w:firstLine="0"/>
              <w:jc w:val="both"/>
              <w:rPr>
                <w:szCs w:val="21"/>
              </w:rPr>
            </w:pPr>
            <w:r w:rsidRPr="00BD0148">
              <w:rPr>
                <w:szCs w:val="21"/>
              </w:rPr>
              <w:t>变更时间</w:t>
            </w:r>
          </w:p>
        </w:tc>
        <w:tc>
          <w:tcPr>
            <w:tcW w:w="1730" w:type="dxa"/>
          </w:tcPr>
          <w:p w14:paraId="5B622DA7" w14:textId="77777777" w:rsidR="00D21962" w:rsidRPr="00BD0148" w:rsidRDefault="00D21962" w:rsidP="00BD0148">
            <w:pPr>
              <w:spacing w:line="240" w:lineRule="auto"/>
              <w:ind w:firstLine="0"/>
              <w:jc w:val="both"/>
              <w:rPr>
                <w:szCs w:val="21"/>
              </w:rPr>
            </w:pPr>
            <w:r w:rsidRPr="00BD0148">
              <w:rPr>
                <w:szCs w:val="21"/>
              </w:rPr>
              <w:t>修改人</w:t>
            </w:r>
          </w:p>
        </w:tc>
        <w:tc>
          <w:tcPr>
            <w:tcW w:w="1874" w:type="dxa"/>
          </w:tcPr>
          <w:p w14:paraId="607E4FFC" w14:textId="77777777" w:rsidR="00D21962" w:rsidRPr="00BD0148" w:rsidRDefault="00D21962" w:rsidP="00BD0148">
            <w:pPr>
              <w:spacing w:line="240" w:lineRule="auto"/>
              <w:ind w:firstLine="0"/>
              <w:jc w:val="both"/>
              <w:rPr>
                <w:szCs w:val="21"/>
              </w:rPr>
            </w:pPr>
            <w:r w:rsidRPr="00BD0148">
              <w:rPr>
                <w:szCs w:val="21"/>
              </w:rPr>
              <w:t>审核人</w:t>
            </w:r>
          </w:p>
        </w:tc>
        <w:tc>
          <w:tcPr>
            <w:tcW w:w="2532" w:type="dxa"/>
          </w:tcPr>
          <w:p w14:paraId="68CF721A" w14:textId="77777777" w:rsidR="00D21962" w:rsidRPr="00BD0148" w:rsidRDefault="00D21962" w:rsidP="00BD0148">
            <w:pPr>
              <w:spacing w:line="240" w:lineRule="auto"/>
              <w:ind w:firstLine="0"/>
              <w:jc w:val="both"/>
              <w:rPr>
                <w:szCs w:val="21"/>
              </w:rPr>
            </w:pPr>
            <w:r w:rsidRPr="00BD0148">
              <w:rPr>
                <w:szCs w:val="21"/>
              </w:rPr>
              <w:t>备注</w:t>
            </w:r>
          </w:p>
        </w:tc>
      </w:tr>
      <w:tr w:rsidR="00D21962" w:rsidRPr="00852AE0" w14:paraId="74BB717E" w14:textId="77777777" w:rsidTr="00CC7B07">
        <w:trPr>
          <w:trHeight w:val="711"/>
        </w:trPr>
        <w:tc>
          <w:tcPr>
            <w:tcW w:w="860" w:type="dxa"/>
          </w:tcPr>
          <w:p w14:paraId="6F96E466" w14:textId="77777777" w:rsidR="00D21962" w:rsidRPr="00BD0148" w:rsidRDefault="00D21962" w:rsidP="00BD0148">
            <w:pPr>
              <w:spacing w:line="240" w:lineRule="auto"/>
              <w:ind w:firstLine="0"/>
              <w:jc w:val="both"/>
              <w:rPr>
                <w:szCs w:val="21"/>
              </w:rPr>
            </w:pPr>
            <w:r w:rsidRPr="00BD0148">
              <w:rPr>
                <w:szCs w:val="21"/>
              </w:rPr>
              <w:t>1.0</w:t>
            </w:r>
          </w:p>
        </w:tc>
        <w:tc>
          <w:tcPr>
            <w:tcW w:w="1441" w:type="dxa"/>
          </w:tcPr>
          <w:p w14:paraId="0AC520DB" w14:textId="77777777" w:rsidR="00D21962" w:rsidRPr="00BD0148" w:rsidRDefault="00D21962" w:rsidP="00BD0148">
            <w:pPr>
              <w:spacing w:line="240" w:lineRule="auto"/>
              <w:ind w:firstLine="0"/>
              <w:jc w:val="both"/>
              <w:rPr>
                <w:szCs w:val="21"/>
              </w:rPr>
            </w:pPr>
            <w:r w:rsidRPr="00BD0148">
              <w:rPr>
                <w:szCs w:val="21"/>
              </w:rPr>
              <w:t>2017/0</w:t>
            </w:r>
            <w:r w:rsidRPr="00BD0148">
              <w:rPr>
                <w:rFonts w:hint="eastAsia"/>
                <w:szCs w:val="21"/>
              </w:rPr>
              <w:t>5</w:t>
            </w:r>
            <w:r w:rsidRPr="00BD0148">
              <w:rPr>
                <w:szCs w:val="21"/>
              </w:rPr>
              <w:t>/</w:t>
            </w:r>
            <w:r w:rsidRPr="00BD0148">
              <w:rPr>
                <w:rFonts w:hint="eastAsia"/>
                <w:szCs w:val="21"/>
              </w:rPr>
              <w:t>18</w:t>
            </w:r>
          </w:p>
        </w:tc>
        <w:tc>
          <w:tcPr>
            <w:tcW w:w="1730" w:type="dxa"/>
          </w:tcPr>
          <w:p w14:paraId="478A3884" w14:textId="77777777" w:rsidR="00D21962" w:rsidRPr="00BD0148" w:rsidRDefault="00D21962" w:rsidP="00CC7B07">
            <w:pPr>
              <w:spacing w:line="240" w:lineRule="auto"/>
              <w:ind w:firstLine="0"/>
              <w:jc w:val="both"/>
              <w:rPr>
                <w:szCs w:val="21"/>
              </w:rPr>
            </w:pPr>
            <w:r w:rsidRPr="00BD0148">
              <w:rPr>
                <w:rFonts w:hint="eastAsia"/>
                <w:szCs w:val="21"/>
              </w:rPr>
              <w:t>卢兴海</w:t>
            </w:r>
          </w:p>
        </w:tc>
        <w:tc>
          <w:tcPr>
            <w:tcW w:w="1874" w:type="dxa"/>
          </w:tcPr>
          <w:p w14:paraId="1CA6FA52" w14:textId="77777777" w:rsidR="00D21962" w:rsidRPr="00BD0148" w:rsidRDefault="00D21962" w:rsidP="00BD0148">
            <w:pPr>
              <w:spacing w:line="240" w:lineRule="auto"/>
              <w:ind w:firstLine="0"/>
              <w:jc w:val="both"/>
              <w:rPr>
                <w:szCs w:val="21"/>
              </w:rPr>
            </w:pPr>
            <w:r w:rsidRPr="00BD0148">
              <w:rPr>
                <w:rFonts w:hint="eastAsia"/>
                <w:szCs w:val="21"/>
              </w:rPr>
              <w:t>蒋波、王文茹</w:t>
            </w:r>
          </w:p>
        </w:tc>
        <w:tc>
          <w:tcPr>
            <w:tcW w:w="2532" w:type="dxa"/>
          </w:tcPr>
          <w:p w14:paraId="4CDDD183" w14:textId="77777777" w:rsidR="00CC7B07" w:rsidRPr="00BD0148" w:rsidRDefault="00D21962" w:rsidP="00BD0148">
            <w:pPr>
              <w:spacing w:line="240" w:lineRule="auto"/>
              <w:ind w:firstLine="0"/>
              <w:jc w:val="both"/>
              <w:rPr>
                <w:szCs w:val="21"/>
              </w:rPr>
            </w:pPr>
            <w:r w:rsidRPr="00BD0148">
              <w:rPr>
                <w:szCs w:val="21"/>
              </w:rPr>
              <w:t>初稿</w:t>
            </w:r>
          </w:p>
        </w:tc>
      </w:tr>
      <w:tr w:rsidR="00CC7B07" w:rsidRPr="00852AE0" w14:paraId="738F450B" w14:textId="77777777" w:rsidTr="00CC7B07">
        <w:trPr>
          <w:trHeight w:val="711"/>
        </w:trPr>
        <w:tc>
          <w:tcPr>
            <w:tcW w:w="860" w:type="dxa"/>
          </w:tcPr>
          <w:p w14:paraId="55FDE5FC" w14:textId="77777777" w:rsidR="00CC7B07" w:rsidRPr="00BD0148" w:rsidRDefault="00CC7B07" w:rsidP="00BD0148">
            <w:pPr>
              <w:spacing w:line="240" w:lineRule="auto"/>
              <w:ind w:firstLine="0"/>
              <w:jc w:val="both"/>
              <w:rPr>
                <w:szCs w:val="21"/>
              </w:rPr>
            </w:pPr>
            <w:r>
              <w:rPr>
                <w:rFonts w:hint="eastAsia"/>
                <w:szCs w:val="21"/>
              </w:rPr>
              <w:t>1.1</w:t>
            </w:r>
          </w:p>
        </w:tc>
        <w:tc>
          <w:tcPr>
            <w:tcW w:w="1441" w:type="dxa"/>
          </w:tcPr>
          <w:p w14:paraId="086CCE17" w14:textId="77777777" w:rsidR="00CC7B07" w:rsidRPr="00BD0148" w:rsidRDefault="00CC7B07" w:rsidP="00BD0148">
            <w:pPr>
              <w:spacing w:line="240" w:lineRule="auto"/>
              <w:ind w:firstLine="0"/>
              <w:jc w:val="both"/>
              <w:rPr>
                <w:szCs w:val="21"/>
              </w:rPr>
            </w:pPr>
            <w:r>
              <w:rPr>
                <w:rFonts w:hint="eastAsia"/>
                <w:szCs w:val="21"/>
              </w:rPr>
              <w:t>2017/05/23</w:t>
            </w:r>
          </w:p>
        </w:tc>
        <w:tc>
          <w:tcPr>
            <w:tcW w:w="1730" w:type="dxa"/>
          </w:tcPr>
          <w:p w14:paraId="512AFE27" w14:textId="77777777" w:rsidR="00CC7B07" w:rsidRPr="00BD0148" w:rsidRDefault="00CC7B07" w:rsidP="00CC7B07">
            <w:pPr>
              <w:spacing w:line="240" w:lineRule="auto"/>
              <w:ind w:firstLine="0"/>
              <w:jc w:val="both"/>
              <w:rPr>
                <w:szCs w:val="21"/>
              </w:rPr>
            </w:pPr>
            <w:r>
              <w:rPr>
                <w:rFonts w:hint="eastAsia"/>
                <w:szCs w:val="21"/>
              </w:rPr>
              <w:t>蒋波</w:t>
            </w:r>
          </w:p>
        </w:tc>
        <w:tc>
          <w:tcPr>
            <w:tcW w:w="1874" w:type="dxa"/>
          </w:tcPr>
          <w:p w14:paraId="7965080A" w14:textId="77777777" w:rsidR="00CC7B07" w:rsidRPr="00BD0148" w:rsidRDefault="00CC7B07" w:rsidP="00BD0148">
            <w:pPr>
              <w:spacing w:line="240" w:lineRule="auto"/>
              <w:ind w:firstLine="0"/>
              <w:jc w:val="both"/>
              <w:rPr>
                <w:szCs w:val="21"/>
              </w:rPr>
            </w:pPr>
            <w:r>
              <w:rPr>
                <w:rFonts w:hint="eastAsia"/>
                <w:szCs w:val="21"/>
              </w:rPr>
              <w:t>卢兴海、王文茹</w:t>
            </w:r>
          </w:p>
        </w:tc>
        <w:tc>
          <w:tcPr>
            <w:tcW w:w="2532" w:type="dxa"/>
          </w:tcPr>
          <w:p w14:paraId="33F25AB9" w14:textId="77777777" w:rsidR="00CC7B07" w:rsidRPr="00BD0148" w:rsidRDefault="00CC7B07" w:rsidP="00BD0148">
            <w:pPr>
              <w:spacing w:line="240" w:lineRule="auto"/>
              <w:ind w:firstLine="0"/>
              <w:jc w:val="both"/>
              <w:rPr>
                <w:szCs w:val="21"/>
              </w:rPr>
            </w:pPr>
            <w:r>
              <w:rPr>
                <w:rFonts w:hint="eastAsia"/>
                <w:szCs w:val="21"/>
              </w:rPr>
              <w:t>二稿</w:t>
            </w:r>
          </w:p>
        </w:tc>
      </w:tr>
    </w:tbl>
    <w:p w14:paraId="5A58AF08" w14:textId="77777777" w:rsidR="00D21962" w:rsidRPr="00852AE0" w:rsidRDefault="00D21962" w:rsidP="00154E6D">
      <w:r w:rsidRPr="00852AE0">
        <w:br w:type="page"/>
      </w:r>
    </w:p>
    <w:sdt>
      <w:sdtPr>
        <w:rPr>
          <w:rFonts w:ascii="Times New Roman" w:hAnsi="Times New Roman" w:cs="Times New Roman"/>
          <w:szCs w:val="24"/>
          <w:lang w:val="zh-CN"/>
        </w:rPr>
        <w:id w:val="963696924"/>
        <w:docPartObj>
          <w:docPartGallery w:val="Table of Contents"/>
          <w:docPartUnique/>
        </w:docPartObj>
      </w:sdtPr>
      <w:sdtEndPr/>
      <w:sdtContent>
        <w:p w14:paraId="173F9F73" w14:textId="77777777" w:rsidR="00F8149B" w:rsidRPr="00154E6D" w:rsidRDefault="00F8149B" w:rsidP="00154E6D">
          <w:pPr>
            <w:pStyle w:val="ab"/>
            <w:jc w:val="center"/>
            <w:rPr>
              <w:sz w:val="44"/>
            </w:rPr>
          </w:pPr>
          <w:r w:rsidRPr="00154E6D">
            <w:rPr>
              <w:sz w:val="44"/>
              <w:lang w:val="zh-CN"/>
            </w:rPr>
            <w:t>目录</w:t>
          </w:r>
        </w:p>
        <w:p w14:paraId="7ED4B493" w14:textId="77777777" w:rsidR="006D7F01" w:rsidRDefault="00F8149B" w:rsidP="002D1308">
          <w:pPr>
            <w:pStyle w:val="10"/>
            <w:rPr>
              <w:rFonts w:asciiTheme="minorHAnsi" w:hAnsiTheme="minorHAnsi" w:cstheme="minorBidi"/>
              <w:noProof/>
              <w:szCs w:val="22"/>
            </w:rPr>
          </w:pPr>
          <w:r>
            <w:fldChar w:fldCharType="begin"/>
          </w:r>
          <w:r>
            <w:instrText xml:space="preserve"> TOC \o "1-3" \h \z \u </w:instrText>
          </w:r>
          <w:r>
            <w:fldChar w:fldCharType="separate"/>
          </w:r>
          <w:hyperlink w:anchor="_Toc483346570" w:history="1">
            <w:r w:rsidR="006D7F01" w:rsidRPr="00F62908">
              <w:rPr>
                <w:rStyle w:val="a7"/>
                <w:noProof/>
              </w:rPr>
              <w:t>一、引言</w:t>
            </w:r>
            <w:r w:rsidR="006D7F01">
              <w:rPr>
                <w:noProof/>
                <w:webHidden/>
              </w:rPr>
              <w:tab/>
            </w:r>
            <w:r w:rsidR="006D7F01">
              <w:rPr>
                <w:noProof/>
                <w:webHidden/>
              </w:rPr>
              <w:fldChar w:fldCharType="begin"/>
            </w:r>
            <w:r w:rsidR="006D7F01">
              <w:rPr>
                <w:noProof/>
                <w:webHidden/>
              </w:rPr>
              <w:instrText xml:space="preserve"> PAGEREF _Toc483346570 \h </w:instrText>
            </w:r>
            <w:r w:rsidR="006D7F01">
              <w:rPr>
                <w:noProof/>
                <w:webHidden/>
              </w:rPr>
            </w:r>
            <w:r w:rsidR="006D7F01">
              <w:rPr>
                <w:noProof/>
                <w:webHidden/>
              </w:rPr>
              <w:fldChar w:fldCharType="separate"/>
            </w:r>
            <w:r w:rsidR="006D7F01">
              <w:rPr>
                <w:noProof/>
                <w:webHidden/>
              </w:rPr>
              <w:t>1</w:t>
            </w:r>
            <w:r w:rsidR="006D7F01">
              <w:rPr>
                <w:noProof/>
                <w:webHidden/>
              </w:rPr>
              <w:fldChar w:fldCharType="end"/>
            </w:r>
          </w:hyperlink>
        </w:p>
        <w:p w14:paraId="41205547" w14:textId="77777777" w:rsidR="006D7F01" w:rsidRDefault="007411A0">
          <w:pPr>
            <w:pStyle w:val="20"/>
            <w:tabs>
              <w:tab w:val="right" w:leader="dot" w:pos="8296"/>
            </w:tabs>
            <w:rPr>
              <w:rFonts w:asciiTheme="minorHAnsi" w:hAnsiTheme="minorHAnsi" w:cstheme="minorBidi"/>
              <w:noProof/>
              <w:szCs w:val="22"/>
            </w:rPr>
          </w:pPr>
          <w:hyperlink w:anchor="_Toc483346571" w:history="1">
            <w:r w:rsidR="006D7F01" w:rsidRPr="00F62908">
              <w:rPr>
                <w:rStyle w:val="a7"/>
                <w:noProof/>
              </w:rPr>
              <w:t>1.1</w:t>
            </w:r>
            <w:r w:rsidR="006D7F01" w:rsidRPr="00F62908">
              <w:rPr>
                <w:rStyle w:val="a7"/>
                <w:noProof/>
              </w:rPr>
              <w:t>编写目的</w:t>
            </w:r>
            <w:r w:rsidR="006D7F01">
              <w:rPr>
                <w:noProof/>
                <w:webHidden/>
              </w:rPr>
              <w:tab/>
            </w:r>
            <w:r w:rsidR="006D7F01">
              <w:rPr>
                <w:noProof/>
                <w:webHidden/>
              </w:rPr>
              <w:fldChar w:fldCharType="begin"/>
            </w:r>
            <w:r w:rsidR="006D7F01">
              <w:rPr>
                <w:noProof/>
                <w:webHidden/>
              </w:rPr>
              <w:instrText xml:space="preserve"> PAGEREF _Toc483346571 \h </w:instrText>
            </w:r>
            <w:r w:rsidR="006D7F01">
              <w:rPr>
                <w:noProof/>
                <w:webHidden/>
              </w:rPr>
            </w:r>
            <w:r w:rsidR="006D7F01">
              <w:rPr>
                <w:noProof/>
                <w:webHidden/>
              </w:rPr>
              <w:fldChar w:fldCharType="separate"/>
            </w:r>
            <w:r w:rsidR="006D7F01">
              <w:rPr>
                <w:noProof/>
                <w:webHidden/>
              </w:rPr>
              <w:t>1</w:t>
            </w:r>
            <w:r w:rsidR="006D7F01">
              <w:rPr>
                <w:noProof/>
                <w:webHidden/>
              </w:rPr>
              <w:fldChar w:fldCharType="end"/>
            </w:r>
          </w:hyperlink>
        </w:p>
        <w:p w14:paraId="10745199" w14:textId="77777777" w:rsidR="006D7F01" w:rsidRDefault="007411A0">
          <w:pPr>
            <w:pStyle w:val="20"/>
            <w:tabs>
              <w:tab w:val="right" w:leader="dot" w:pos="8296"/>
            </w:tabs>
            <w:rPr>
              <w:rFonts w:asciiTheme="minorHAnsi" w:hAnsiTheme="minorHAnsi" w:cstheme="minorBidi"/>
              <w:noProof/>
              <w:szCs w:val="22"/>
            </w:rPr>
          </w:pPr>
          <w:hyperlink w:anchor="_Toc483346572" w:history="1">
            <w:r w:rsidR="006D7F01" w:rsidRPr="00F62908">
              <w:rPr>
                <w:rStyle w:val="a7"/>
                <w:noProof/>
              </w:rPr>
              <w:t>1.2</w:t>
            </w:r>
            <w:r w:rsidR="006D7F01" w:rsidRPr="00F62908">
              <w:rPr>
                <w:rStyle w:val="a7"/>
                <w:noProof/>
              </w:rPr>
              <w:t>文档说明</w:t>
            </w:r>
            <w:r w:rsidR="006D7F01">
              <w:rPr>
                <w:noProof/>
                <w:webHidden/>
              </w:rPr>
              <w:tab/>
            </w:r>
            <w:r w:rsidR="006D7F01">
              <w:rPr>
                <w:noProof/>
                <w:webHidden/>
              </w:rPr>
              <w:fldChar w:fldCharType="begin"/>
            </w:r>
            <w:r w:rsidR="006D7F01">
              <w:rPr>
                <w:noProof/>
                <w:webHidden/>
              </w:rPr>
              <w:instrText xml:space="preserve"> PAGEREF _Toc483346572 \h </w:instrText>
            </w:r>
            <w:r w:rsidR="006D7F01">
              <w:rPr>
                <w:noProof/>
                <w:webHidden/>
              </w:rPr>
            </w:r>
            <w:r w:rsidR="006D7F01">
              <w:rPr>
                <w:noProof/>
                <w:webHidden/>
              </w:rPr>
              <w:fldChar w:fldCharType="separate"/>
            </w:r>
            <w:r w:rsidR="006D7F01">
              <w:rPr>
                <w:noProof/>
                <w:webHidden/>
              </w:rPr>
              <w:t>1</w:t>
            </w:r>
            <w:r w:rsidR="006D7F01">
              <w:rPr>
                <w:noProof/>
                <w:webHidden/>
              </w:rPr>
              <w:fldChar w:fldCharType="end"/>
            </w:r>
          </w:hyperlink>
        </w:p>
        <w:p w14:paraId="596B1506" w14:textId="77777777" w:rsidR="006D7F01" w:rsidRDefault="007411A0">
          <w:pPr>
            <w:pStyle w:val="20"/>
            <w:tabs>
              <w:tab w:val="right" w:leader="dot" w:pos="8296"/>
            </w:tabs>
            <w:rPr>
              <w:rFonts w:asciiTheme="minorHAnsi" w:hAnsiTheme="minorHAnsi" w:cstheme="minorBidi"/>
              <w:noProof/>
              <w:szCs w:val="22"/>
            </w:rPr>
          </w:pPr>
          <w:hyperlink w:anchor="_Toc483346573" w:history="1">
            <w:r w:rsidR="006D7F01" w:rsidRPr="00F62908">
              <w:rPr>
                <w:rStyle w:val="a7"/>
                <w:noProof/>
              </w:rPr>
              <w:t>1.3</w:t>
            </w:r>
            <w:r w:rsidR="006D7F01" w:rsidRPr="00F62908">
              <w:rPr>
                <w:rStyle w:val="a7"/>
                <w:noProof/>
              </w:rPr>
              <w:t>参考文献</w:t>
            </w:r>
            <w:r w:rsidR="006D7F01">
              <w:rPr>
                <w:noProof/>
                <w:webHidden/>
              </w:rPr>
              <w:tab/>
            </w:r>
            <w:r w:rsidR="006D7F01">
              <w:rPr>
                <w:noProof/>
                <w:webHidden/>
              </w:rPr>
              <w:fldChar w:fldCharType="begin"/>
            </w:r>
            <w:r w:rsidR="006D7F01">
              <w:rPr>
                <w:noProof/>
                <w:webHidden/>
              </w:rPr>
              <w:instrText xml:space="preserve"> PAGEREF _Toc483346573 \h </w:instrText>
            </w:r>
            <w:r w:rsidR="006D7F01">
              <w:rPr>
                <w:noProof/>
                <w:webHidden/>
              </w:rPr>
            </w:r>
            <w:r w:rsidR="006D7F01">
              <w:rPr>
                <w:noProof/>
                <w:webHidden/>
              </w:rPr>
              <w:fldChar w:fldCharType="separate"/>
            </w:r>
            <w:r w:rsidR="006D7F01">
              <w:rPr>
                <w:noProof/>
                <w:webHidden/>
              </w:rPr>
              <w:t>1</w:t>
            </w:r>
            <w:r w:rsidR="006D7F01">
              <w:rPr>
                <w:noProof/>
                <w:webHidden/>
              </w:rPr>
              <w:fldChar w:fldCharType="end"/>
            </w:r>
          </w:hyperlink>
        </w:p>
        <w:p w14:paraId="7C127B17" w14:textId="77777777" w:rsidR="006D7F01" w:rsidRDefault="007411A0" w:rsidP="002D1308">
          <w:pPr>
            <w:pStyle w:val="10"/>
            <w:rPr>
              <w:rFonts w:asciiTheme="minorHAnsi" w:hAnsiTheme="minorHAnsi" w:cstheme="minorBidi"/>
              <w:noProof/>
              <w:szCs w:val="22"/>
            </w:rPr>
          </w:pPr>
          <w:hyperlink w:anchor="_Toc483346574" w:history="1">
            <w:r w:rsidR="006D7F01" w:rsidRPr="00F62908">
              <w:rPr>
                <w:rStyle w:val="a7"/>
                <w:noProof/>
              </w:rPr>
              <w:t>二、测试计划</w:t>
            </w:r>
            <w:r w:rsidR="006D7F01">
              <w:rPr>
                <w:noProof/>
                <w:webHidden/>
              </w:rPr>
              <w:tab/>
            </w:r>
            <w:r w:rsidR="006D7F01">
              <w:rPr>
                <w:noProof/>
                <w:webHidden/>
              </w:rPr>
              <w:fldChar w:fldCharType="begin"/>
            </w:r>
            <w:r w:rsidR="006D7F01">
              <w:rPr>
                <w:noProof/>
                <w:webHidden/>
              </w:rPr>
              <w:instrText xml:space="preserve"> PAGEREF _Toc483346574 \h </w:instrText>
            </w:r>
            <w:r w:rsidR="006D7F01">
              <w:rPr>
                <w:noProof/>
                <w:webHidden/>
              </w:rPr>
            </w:r>
            <w:r w:rsidR="006D7F01">
              <w:rPr>
                <w:noProof/>
                <w:webHidden/>
              </w:rPr>
              <w:fldChar w:fldCharType="separate"/>
            </w:r>
            <w:r w:rsidR="006D7F01">
              <w:rPr>
                <w:noProof/>
                <w:webHidden/>
              </w:rPr>
              <w:t>1</w:t>
            </w:r>
            <w:r w:rsidR="006D7F01">
              <w:rPr>
                <w:noProof/>
                <w:webHidden/>
              </w:rPr>
              <w:fldChar w:fldCharType="end"/>
            </w:r>
          </w:hyperlink>
        </w:p>
        <w:p w14:paraId="6C09217B" w14:textId="77777777" w:rsidR="006D7F01" w:rsidRDefault="007411A0">
          <w:pPr>
            <w:pStyle w:val="20"/>
            <w:tabs>
              <w:tab w:val="right" w:leader="dot" w:pos="8296"/>
            </w:tabs>
            <w:rPr>
              <w:rFonts w:asciiTheme="minorHAnsi" w:hAnsiTheme="minorHAnsi" w:cstheme="minorBidi"/>
              <w:noProof/>
              <w:szCs w:val="22"/>
            </w:rPr>
          </w:pPr>
          <w:hyperlink w:anchor="_Toc483346575" w:history="1">
            <w:r w:rsidR="006D7F01" w:rsidRPr="00F62908">
              <w:rPr>
                <w:rStyle w:val="a7"/>
                <w:noProof/>
              </w:rPr>
              <w:t>2.1</w:t>
            </w:r>
            <w:r w:rsidR="006D7F01" w:rsidRPr="00F62908">
              <w:rPr>
                <w:rStyle w:val="a7"/>
                <w:noProof/>
              </w:rPr>
              <w:t>测试目标</w:t>
            </w:r>
            <w:r w:rsidR="006D7F01">
              <w:rPr>
                <w:noProof/>
                <w:webHidden/>
              </w:rPr>
              <w:tab/>
            </w:r>
            <w:r w:rsidR="006D7F01">
              <w:rPr>
                <w:noProof/>
                <w:webHidden/>
              </w:rPr>
              <w:fldChar w:fldCharType="begin"/>
            </w:r>
            <w:r w:rsidR="006D7F01">
              <w:rPr>
                <w:noProof/>
                <w:webHidden/>
              </w:rPr>
              <w:instrText xml:space="preserve"> PAGEREF _Toc483346575 \h </w:instrText>
            </w:r>
            <w:r w:rsidR="006D7F01">
              <w:rPr>
                <w:noProof/>
                <w:webHidden/>
              </w:rPr>
            </w:r>
            <w:r w:rsidR="006D7F01">
              <w:rPr>
                <w:noProof/>
                <w:webHidden/>
              </w:rPr>
              <w:fldChar w:fldCharType="separate"/>
            </w:r>
            <w:r w:rsidR="006D7F01">
              <w:rPr>
                <w:noProof/>
                <w:webHidden/>
              </w:rPr>
              <w:t>1</w:t>
            </w:r>
            <w:r w:rsidR="006D7F01">
              <w:rPr>
                <w:noProof/>
                <w:webHidden/>
              </w:rPr>
              <w:fldChar w:fldCharType="end"/>
            </w:r>
          </w:hyperlink>
        </w:p>
        <w:p w14:paraId="35565CE7" w14:textId="77777777" w:rsidR="006D7F01" w:rsidRDefault="007411A0">
          <w:pPr>
            <w:pStyle w:val="20"/>
            <w:tabs>
              <w:tab w:val="right" w:leader="dot" w:pos="8296"/>
            </w:tabs>
            <w:rPr>
              <w:rFonts w:asciiTheme="minorHAnsi" w:hAnsiTheme="minorHAnsi" w:cstheme="minorBidi"/>
              <w:noProof/>
              <w:szCs w:val="22"/>
            </w:rPr>
          </w:pPr>
          <w:hyperlink w:anchor="_Toc483346576" w:history="1">
            <w:r w:rsidR="006D7F01" w:rsidRPr="00F62908">
              <w:rPr>
                <w:rStyle w:val="a7"/>
                <w:noProof/>
              </w:rPr>
              <w:t>2.2</w:t>
            </w:r>
            <w:r w:rsidR="006D7F01" w:rsidRPr="00F62908">
              <w:rPr>
                <w:rStyle w:val="a7"/>
                <w:noProof/>
              </w:rPr>
              <w:t>测试分工</w:t>
            </w:r>
            <w:r w:rsidR="006D7F01">
              <w:rPr>
                <w:noProof/>
                <w:webHidden/>
              </w:rPr>
              <w:tab/>
            </w:r>
            <w:r w:rsidR="006D7F01">
              <w:rPr>
                <w:noProof/>
                <w:webHidden/>
              </w:rPr>
              <w:fldChar w:fldCharType="begin"/>
            </w:r>
            <w:r w:rsidR="006D7F01">
              <w:rPr>
                <w:noProof/>
                <w:webHidden/>
              </w:rPr>
              <w:instrText xml:space="preserve"> PAGEREF _Toc483346576 \h </w:instrText>
            </w:r>
            <w:r w:rsidR="006D7F01">
              <w:rPr>
                <w:noProof/>
                <w:webHidden/>
              </w:rPr>
            </w:r>
            <w:r w:rsidR="006D7F01">
              <w:rPr>
                <w:noProof/>
                <w:webHidden/>
              </w:rPr>
              <w:fldChar w:fldCharType="separate"/>
            </w:r>
            <w:r w:rsidR="006D7F01">
              <w:rPr>
                <w:noProof/>
                <w:webHidden/>
              </w:rPr>
              <w:t>2</w:t>
            </w:r>
            <w:r w:rsidR="006D7F01">
              <w:rPr>
                <w:noProof/>
                <w:webHidden/>
              </w:rPr>
              <w:fldChar w:fldCharType="end"/>
            </w:r>
          </w:hyperlink>
        </w:p>
        <w:p w14:paraId="4D36CF14" w14:textId="77777777" w:rsidR="006D7F01" w:rsidRDefault="007411A0">
          <w:pPr>
            <w:pStyle w:val="20"/>
            <w:tabs>
              <w:tab w:val="right" w:leader="dot" w:pos="8296"/>
            </w:tabs>
            <w:rPr>
              <w:rFonts w:asciiTheme="minorHAnsi" w:hAnsiTheme="minorHAnsi" w:cstheme="minorBidi"/>
              <w:noProof/>
              <w:szCs w:val="22"/>
            </w:rPr>
          </w:pPr>
          <w:hyperlink w:anchor="_Toc483346577" w:history="1">
            <w:r w:rsidR="006D7F01" w:rsidRPr="00F62908">
              <w:rPr>
                <w:rStyle w:val="a7"/>
                <w:noProof/>
              </w:rPr>
              <w:t>2.3 dex2jar</w:t>
            </w:r>
            <w:r w:rsidR="006D7F01" w:rsidRPr="00F62908">
              <w:rPr>
                <w:rStyle w:val="a7"/>
                <w:noProof/>
              </w:rPr>
              <w:t>测试用例与需求用例对照表</w:t>
            </w:r>
            <w:r w:rsidR="006D7F01">
              <w:rPr>
                <w:noProof/>
                <w:webHidden/>
              </w:rPr>
              <w:tab/>
            </w:r>
            <w:r w:rsidR="006D7F01">
              <w:rPr>
                <w:noProof/>
                <w:webHidden/>
              </w:rPr>
              <w:fldChar w:fldCharType="begin"/>
            </w:r>
            <w:r w:rsidR="006D7F01">
              <w:rPr>
                <w:noProof/>
                <w:webHidden/>
              </w:rPr>
              <w:instrText xml:space="preserve"> PAGEREF _Toc483346577 \h </w:instrText>
            </w:r>
            <w:r w:rsidR="006D7F01">
              <w:rPr>
                <w:noProof/>
                <w:webHidden/>
              </w:rPr>
            </w:r>
            <w:r w:rsidR="006D7F01">
              <w:rPr>
                <w:noProof/>
                <w:webHidden/>
              </w:rPr>
              <w:fldChar w:fldCharType="separate"/>
            </w:r>
            <w:r w:rsidR="006D7F01">
              <w:rPr>
                <w:noProof/>
                <w:webHidden/>
              </w:rPr>
              <w:t>2</w:t>
            </w:r>
            <w:r w:rsidR="006D7F01">
              <w:rPr>
                <w:noProof/>
                <w:webHidden/>
              </w:rPr>
              <w:fldChar w:fldCharType="end"/>
            </w:r>
          </w:hyperlink>
        </w:p>
        <w:p w14:paraId="4AB2FED8" w14:textId="77777777" w:rsidR="006D7F01" w:rsidRDefault="007411A0" w:rsidP="002D1308">
          <w:pPr>
            <w:pStyle w:val="10"/>
            <w:rPr>
              <w:rFonts w:asciiTheme="minorHAnsi" w:hAnsiTheme="minorHAnsi" w:cstheme="minorBidi"/>
              <w:noProof/>
              <w:szCs w:val="22"/>
            </w:rPr>
          </w:pPr>
          <w:hyperlink w:anchor="_Toc483346578" w:history="1">
            <w:r w:rsidR="006D7F01" w:rsidRPr="00F62908">
              <w:rPr>
                <w:rStyle w:val="a7"/>
                <w:noProof/>
              </w:rPr>
              <w:t>三、功能需求测试</w:t>
            </w:r>
            <w:r w:rsidR="006D7F01">
              <w:rPr>
                <w:noProof/>
                <w:webHidden/>
              </w:rPr>
              <w:tab/>
            </w:r>
            <w:r w:rsidR="006D7F01">
              <w:rPr>
                <w:noProof/>
                <w:webHidden/>
              </w:rPr>
              <w:fldChar w:fldCharType="begin"/>
            </w:r>
            <w:r w:rsidR="006D7F01">
              <w:rPr>
                <w:noProof/>
                <w:webHidden/>
              </w:rPr>
              <w:instrText xml:space="preserve"> PAGEREF _Toc483346578 \h </w:instrText>
            </w:r>
            <w:r w:rsidR="006D7F01">
              <w:rPr>
                <w:noProof/>
                <w:webHidden/>
              </w:rPr>
            </w:r>
            <w:r w:rsidR="006D7F01">
              <w:rPr>
                <w:noProof/>
                <w:webHidden/>
              </w:rPr>
              <w:fldChar w:fldCharType="separate"/>
            </w:r>
            <w:r w:rsidR="006D7F01">
              <w:rPr>
                <w:noProof/>
                <w:webHidden/>
              </w:rPr>
              <w:t>3</w:t>
            </w:r>
            <w:r w:rsidR="006D7F01">
              <w:rPr>
                <w:noProof/>
                <w:webHidden/>
              </w:rPr>
              <w:fldChar w:fldCharType="end"/>
            </w:r>
          </w:hyperlink>
        </w:p>
        <w:p w14:paraId="4FE7705F" w14:textId="77777777" w:rsidR="006D7F01" w:rsidRDefault="007411A0">
          <w:pPr>
            <w:pStyle w:val="20"/>
            <w:tabs>
              <w:tab w:val="right" w:leader="dot" w:pos="8296"/>
            </w:tabs>
            <w:rPr>
              <w:rFonts w:asciiTheme="minorHAnsi" w:hAnsiTheme="minorHAnsi" w:cstheme="minorBidi"/>
              <w:noProof/>
              <w:szCs w:val="22"/>
            </w:rPr>
          </w:pPr>
          <w:hyperlink w:anchor="_Toc483346579" w:history="1">
            <w:r w:rsidR="006D7F01" w:rsidRPr="00F62908">
              <w:rPr>
                <w:rStyle w:val="a7"/>
                <w:noProof/>
              </w:rPr>
              <w:t>3.1dex</w:t>
            </w:r>
            <w:r w:rsidR="006D7F01" w:rsidRPr="00F62908">
              <w:rPr>
                <w:rStyle w:val="a7"/>
                <w:noProof/>
              </w:rPr>
              <w:t>文件生成测试</w:t>
            </w:r>
            <w:r w:rsidR="006D7F01">
              <w:rPr>
                <w:noProof/>
                <w:webHidden/>
              </w:rPr>
              <w:tab/>
            </w:r>
            <w:r w:rsidR="006D7F01">
              <w:rPr>
                <w:noProof/>
                <w:webHidden/>
              </w:rPr>
              <w:fldChar w:fldCharType="begin"/>
            </w:r>
            <w:r w:rsidR="006D7F01">
              <w:rPr>
                <w:noProof/>
                <w:webHidden/>
              </w:rPr>
              <w:instrText xml:space="preserve"> PAGEREF _Toc483346579 \h </w:instrText>
            </w:r>
            <w:r w:rsidR="006D7F01">
              <w:rPr>
                <w:noProof/>
                <w:webHidden/>
              </w:rPr>
            </w:r>
            <w:r w:rsidR="006D7F01">
              <w:rPr>
                <w:noProof/>
                <w:webHidden/>
              </w:rPr>
              <w:fldChar w:fldCharType="separate"/>
            </w:r>
            <w:r w:rsidR="006D7F01">
              <w:rPr>
                <w:noProof/>
                <w:webHidden/>
              </w:rPr>
              <w:t>3</w:t>
            </w:r>
            <w:r w:rsidR="006D7F01">
              <w:rPr>
                <w:noProof/>
                <w:webHidden/>
              </w:rPr>
              <w:fldChar w:fldCharType="end"/>
            </w:r>
          </w:hyperlink>
        </w:p>
        <w:p w14:paraId="7CCEC66C" w14:textId="77777777" w:rsidR="006D7F01" w:rsidRDefault="007411A0" w:rsidP="006D7F01">
          <w:pPr>
            <w:pStyle w:val="20"/>
            <w:tabs>
              <w:tab w:val="right" w:leader="dot" w:pos="8296"/>
            </w:tabs>
            <w:rPr>
              <w:rFonts w:asciiTheme="minorHAnsi" w:hAnsiTheme="minorHAnsi" w:cstheme="minorBidi"/>
              <w:noProof/>
              <w:szCs w:val="22"/>
            </w:rPr>
          </w:pPr>
          <w:hyperlink w:anchor="_Toc483346580" w:history="1">
            <w:r w:rsidR="006D7F01" w:rsidRPr="00F62908">
              <w:rPr>
                <w:rStyle w:val="a7"/>
                <w:noProof/>
              </w:rPr>
              <w:t>3.2IDEA</w:t>
            </w:r>
            <w:r w:rsidR="006D7F01" w:rsidRPr="00F62908">
              <w:rPr>
                <w:rStyle w:val="a7"/>
                <w:noProof/>
              </w:rPr>
              <w:t>中编译</w:t>
            </w:r>
            <w:r w:rsidR="006D7F01" w:rsidRPr="00F62908">
              <w:rPr>
                <w:rStyle w:val="a7"/>
                <w:noProof/>
              </w:rPr>
              <w:t>dex2jar</w:t>
            </w:r>
            <w:r w:rsidR="006D7F01" w:rsidRPr="00F62908">
              <w:rPr>
                <w:rStyle w:val="a7"/>
                <w:noProof/>
              </w:rPr>
              <w:t>测试</w:t>
            </w:r>
            <w:r w:rsidR="006D7F01">
              <w:rPr>
                <w:noProof/>
                <w:webHidden/>
              </w:rPr>
              <w:tab/>
            </w:r>
            <w:r w:rsidR="006D7F01">
              <w:rPr>
                <w:noProof/>
                <w:webHidden/>
              </w:rPr>
              <w:fldChar w:fldCharType="begin"/>
            </w:r>
            <w:r w:rsidR="006D7F01">
              <w:rPr>
                <w:noProof/>
                <w:webHidden/>
              </w:rPr>
              <w:instrText xml:space="preserve"> PAGEREF _Toc483346580 \h </w:instrText>
            </w:r>
            <w:r w:rsidR="006D7F01">
              <w:rPr>
                <w:noProof/>
                <w:webHidden/>
              </w:rPr>
            </w:r>
            <w:r w:rsidR="006D7F01">
              <w:rPr>
                <w:noProof/>
                <w:webHidden/>
              </w:rPr>
              <w:fldChar w:fldCharType="separate"/>
            </w:r>
            <w:r w:rsidR="006D7F01">
              <w:rPr>
                <w:noProof/>
                <w:webHidden/>
              </w:rPr>
              <w:t>3</w:t>
            </w:r>
            <w:r w:rsidR="006D7F01">
              <w:rPr>
                <w:noProof/>
                <w:webHidden/>
              </w:rPr>
              <w:fldChar w:fldCharType="end"/>
            </w:r>
          </w:hyperlink>
        </w:p>
        <w:p w14:paraId="239F1C3D" w14:textId="77777777" w:rsidR="006D7F01" w:rsidRDefault="007411A0">
          <w:pPr>
            <w:pStyle w:val="20"/>
            <w:tabs>
              <w:tab w:val="right" w:leader="dot" w:pos="8296"/>
            </w:tabs>
            <w:rPr>
              <w:rFonts w:asciiTheme="minorHAnsi" w:hAnsiTheme="minorHAnsi" w:cstheme="minorBidi"/>
              <w:noProof/>
              <w:szCs w:val="22"/>
            </w:rPr>
          </w:pPr>
          <w:hyperlink w:anchor="_Toc483346581" w:history="1">
            <w:r w:rsidR="006D7F01" w:rsidRPr="00F62908">
              <w:rPr>
                <w:rStyle w:val="a7"/>
                <w:noProof/>
              </w:rPr>
              <w:t>3.3</w:t>
            </w:r>
            <w:r w:rsidR="006D7F01" w:rsidRPr="00F62908">
              <w:rPr>
                <w:rStyle w:val="a7"/>
                <w:noProof/>
              </w:rPr>
              <w:t>转换</w:t>
            </w:r>
            <w:r w:rsidR="006D7F01" w:rsidRPr="00F62908">
              <w:rPr>
                <w:rStyle w:val="a7"/>
                <w:noProof/>
              </w:rPr>
              <w:t>dex</w:t>
            </w:r>
            <w:r w:rsidR="006D7F01" w:rsidRPr="00F62908">
              <w:rPr>
                <w:rStyle w:val="a7"/>
                <w:noProof/>
              </w:rPr>
              <w:t>文件为</w:t>
            </w:r>
            <w:r w:rsidR="006D7F01" w:rsidRPr="00F62908">
              <w:rPr>
                <w:rStyle w:val="a7"/>
                <w:noProof/>
              </w:rPr>
              <w:t>jar</w:t>
            </w:r>
            <w:r w:rsidR="006D7F01" w:rsidRPr="00F62908">
              <w:rPr>
                <w:rStyle w:val="a7"/>
                <w:noProof/>
              </w:rPr>
              <w:t>包测试</w:t>
            </w:r>
            <w:r w:rsidR="006D7F01">
              <w:rPr>
                <w:noProof/>
                <w:webHidden/>
              </w:rPr>
              <w:tab/>
            </w:r>
            <w:r w:rsidR="006D7F01">
              <w:rPr>
                <w:noProof/>
                <w:webHidden/>
              </w:rPr>
              <w:fldChar w:fldCharType="begin"/>
            </w:r>
            <w:r w:rsidR="006D7F01">
              <w:rPr>
                <w:noProof/>
                <w:webHidden/>
              </w:rPr>
              <w:instrText xml:space="preserve"> PAGEREF _Toc483346581 \h </w:instrText>
            </w:r>
            <w:r w:rsidR="006D7F01">
              <w:rPr>
                <w:noProof/>
                <w:webHidden/>
              </w:rPr>
            </w:r>
            <w:r w:rsidR="006D7F01">
              <w:rPr>
                <w:noProof/>
                <w:webHidden/>
              </w:rPr>
              <w:fldChar w:fldCharType="separate"/>
            </w:r>
            <w:r w:rsidR="006D7F01">
              <w:rPr>
                <w:noProof/>
                <w:webHidden/>
              </w:rPr>
              <w:t>4</w:t>
            </w:r>
            <w:r w:rsidR="006D7F01">
              <w:rPr>
                <w:noProof/>
                <w:webHidden/>
              </w:rPr>
              <w:fldChar w:fldCharType="end"/>
            </w:r>
          </w:hyperlink>
        </w:p>
        <w:p w14:paraId="2A0B2581" w14:textId="77777777" w:rsidR="006D7F01" w:rsidRDefault="007411A0">
          <w:pPr>
            <w:pStyle w:val="20"/>
            <w:tabs>
              <w:tab w:val="right" w:leader="dot" w:pos="8296"/>
            </w:tabs>
            <w:rPr>
              <w:rFonts w:asciiTheme="minorHAnsi" w:hAnsiTheme="minorHAnsi" w:cstheme="minorBidi"/>
              <w:noProof/>
              <w:szCs w:val="22"/>
            </w:rPr>
          </w:pPr>
          <w:hyperlink w:anchor="_Toc483346582" w:history="1">
            <w:r w:rsidR="006D7F01" w:rsidRPr="00F62908">
              <w:rPr>
                <w:rStyle w:val="a7"/>
                <w:noProof/>
              </w:rPr>
              <w:t>3.4</w:t>
            </w:r>
            <w:r w:rsidR="006D7F01" w:rsidRPr="00F62908">
              <w:rPr>
                <w:rStyle w:val="a7"/>
                <w:noProof/>
                <w:kern w:val="0"/>
              </w:rPr>
              <w:t>查看代码</w:t>
            </w:r>
            <w:r w:rsidR="006D7F01" w:rsidRPr="00F62908">
              <w:rPr>
                <w:rStyle w:val="a7"/>
                <w:noProof/>
              </w:rPr>
              <w:t>测试</w:t>
            </w:r>
            <w:r w:rsidR="006D7F01">
              <w:rPr>
                <w:noProof/>
                <w:webHidden/>
              </w:rPr>
              <w:tab/>
            </w:r>
            <w:r w:rsidR="006D7F01">
              <w:rPr>
                <w:noProof/>
                <w:webHidden/>
              </w:rPr>
              <w:fldChar w:fldCharType="begin"/>
            </w:r>
            <w:r w:rsidR="006D7F01">
              <w:rPr>
                <w:noProof/>
                <w:webHidden/>
              </w:rPr>
              <w:instrText xml:space="preserve"> PAGEREF _Toc483346582 \h </w:instrText>
            </w:r>
            <w:r w:rsidR="006D7F01">
              <w:rPr>
                <w:noProof/>
                <w:webHidden/>
              </w:rPr>
            </w:r>
            <w:r w:rsidR="006D7F01">
              <w:rPr>
                <w:noProof/>
                <w:webHidden/>
              </w:rPr>
              <w:fldChar w:fldCharType="separate"/>
            </w:r>
            <w:r w:rsidR="006D7F01">
              <w:rPr>
                <w:noProof/>
                <w:webHidden/>
              </w:rPr>
              <w:t>5</w:t>
            </w:r>
            <w:r w:rsidR="006D7F01">
              <w:rPr>
                <w:noProof/>
                <w:webHidden/>
              </w:rPr>
              <w:fldChar w:fldCharType="end"/>
            </w:r>
          </w:hyperlink>
        </w:p>
        <w:p w14:paraId="08AA9B6F" w14:textId="77777777" w:rsidR="006D7F01" w:rsidRDefault="007411A0">
          <w:pPr>
            <w:pStyle w:val="20"/>
            <w:tabs>
              <w:tab w:val="right" w:leader="dot" w:pos="8296"/>
            </w:tabs>
            <w:rPr>
              <w:rFonts w:asciiTheme="minorHAnsi" w:hAnsiTheme="minorHAnsi" w:cstheme="minorBidi"/>
              <w:noProof/>
              <w:szCs w:val="22"/>
            </w:rPr>
          </w:pPr>
          <w:hyperlink w:anchor="_Toc483346583" w:history="1">
            <w:r w:rsidR="006D7F01" w:rsidRPr="00F62908">
              <w:rPr>
                <w:rStyle w:val="a7"/>
                <w:noProof/>
              </w:rPr>
              <w:t>3.5</w:t>
            </w:r>
            <w:r w:rsidR="006D7F01" w:rsidRPr="00F62908">
              <w:rPr>
                <w:rStyle w:val="a7"/>
                <w:noProof/>
                <w:kern w:val="0"/>
              </w:rPr>
              <w:t>获取文件资源</w:t>
            </w:r>
            <w:r w:rsidR="006D7F01" w:rsidRPr="00F62908">
              <w:rPr>
                <w:rStyle w:val="a7"/>
                <w:noProof/>
              </w:rPr>
              <w:t>测试</w:t>
            </w:r>
            <w:r w:rsidR="006D7F01">
              <w:rPr>
                <w:noProof/>
                <w:webHidden/>
              </w:rPr>
              <w:tab/>
            </w:r>
            <w:r w:rsidR="006D7F01">
              <w:rPr>
                <w:noProof/>
                <w:webHidden/>
              </w:rPr>
              <w:fldChar w:fldCharType="begin"/>
            </w:r>
            <w:r w:rsidR="006D7F01">
              <w:rPr>
                <w:noProof/>
                <w:webHidden/>
              </w:rPr>
              <w:instrText xml:space="preserve"> PAGEREF _Toc483346583 \h </w:instrText>
            </w:r>
            <w:r w:rsidR="006D7F01">
              <w:rPr>
                <w:noProof/>
                <w:webHidden/>
              </w:rPr>
            </w:r>
            <w:r w:rsidR="006D7F01">
              <w:rPr>
                <w:noProof/>
                <w:webHidden/>
              </w:rPr>
              <w:fldChar w:fldCharType="separate"/>
            </w:r>
            <w:r w:rsidR="006D7F01">
              <w:rPr>
                <w:noProof/>
                <w:webHidden/>
              </w:rPr>
              <w:t>6</w:t>
            </w:r>
            <w:r w:rsidR="006D7F01">
              <w:rPr>
                <w:noProof/>
                <w:webHidden/>
              </w:rPr>
              <w:fldChar w:fldCharType="end"/>
            </w:r>
          </w:hyperlink>
        </w:p>
        <w:p w14:paraId="1419B570" w14:textId="77777777" w:rsidR="006D7F01" w:rsidRDefault="007411A0" w:rsidP="002D1308">
          <w:pPr>
            <w:pStyle w:val="10"/>
            <w:rPr>
              <w:rFonts w:asciiTheme="minorHAnsi" w:hAnsiTheme="minorHAnsi" w:cstheme="minorBidi"/>
              <w:noProof/>
              <w:szCs w:val="22"/>
            </w:rPr>
          </w:pPr>
          <w:hyperlink w:anchor="_Toc483346584" w:history="1">
            <w:r w:rsidR="006D7F01" w:rsidRPr="00F62908">
              <w:rPr>
                <w:rStyle w:val="a7"/>
                <w:noProof/>
              </w:rPr>
              <w:t>四、非功能需求测试</w:t>
            </w:r>
            <w:r w:rsidR="006D7F01">
              <w:rPr>
                <w:noProof/>
                <w:webHidden/>
              </w:rPr>
              <w:tab/>
            </w:r>
            <w:r w:rsidR="006D7F01">
              <w:rPr>
                <w:noProof/>
                <w:webHidden/>
              </w:rPr>
              <w:fldChar w:fldCharType="begin"/>
            </w:r>
            <w:r w:rsidR="006D7F01">
              <w:rPr>
                <w:noProof/>
                <w:webHidden/>
              </w:rPr>
              <w:instrText xml:space="preserve"> PAGEREF _Toc483346584 \h </w:instrText>
            </w:r>
            <w:r w:rsidR="006D7F01">
              <w:rPr>
                <w:noProof/>
                <w:webHidden/>
              </w:rPr>
            </w:r>
            <w:r w:rsidR="006D7F01">
              <w:rPr>
                <w:noProof/>
                <w:webHidden/>
              </w:rPr>
              <w:fldChar w:fldCharType="separate"/>
            </w:r>
            <w:r w:rsidR="006D7F01">
              <w:rPr>
                <w:noProof/>
                <w:webHidden/>
              </w:rPr>
              <w:t>7</w:t>
            </w:r>
            <w:r w:rsidR="006D7F01">
              <w:rPr>
                <w:noProof/>
                <w:webHidden/>
              </w:rPr>
              <w:fldChar w:fldCharType="end"/>
            </w:r>
          </w:hyperlink>
        </w:p>
        <w:p w14:paraId="3952416F" w14:textId="77777777" w:rsidR="006D7F01" w:rsidRDefault="007411A0">
          <w:pPr>
            <w:pStyle w:val="20"/>
            <w:tabs>
              <w:tab w:val="right" w:leader="dot" w:pos="8296"/>
            </w:tabs>
            <w:rPr>
              <w:rFonts w:asciiTheme="minorHAnsi" w:hAnsiTheme="minorHAnsi" w:cstheme="minorBidi"/>
              <w:noProof/>
              <w:szCs w:val="22"/>
            </w:rPr>
          </w:pPr>
          <w:hyperlink w:anchor="_Toc483346585" w:history="1">
            <w:r w:rsidR="006D7F01" w:rsidRPr="00F62908">
              <w:rPr>
                <w:rStyle w:val="a7"/>
                <w:noProof/>
              </w:rPr>
              <w:t>4.1</w:t>
            </w:r>
            <w:r w:rsidR="006D7F01" w:rsidRPr="00F62908">
              <w:rPr>
                <w:rStyle w:val="a7"/>
                <w:noProof/>
              </w:rPr>
              <w:t>版本兼容性测试</w:t>
            </w:r>
            <w:r w:rsidR="006D7F01">
              <w:rPr>
                <w:noProof/>
                <w:webHidden/>
              </w:rPr>
              <w:tab/>
            </w:r>
            <w:r w:rsidR="006D7F01">
              <w:rPr>
                <w:noProof/>
                <w:webHidden/>
              </w:rPr>
              <w:fldChar w:fldCharType="begin"/>
            </w:r>
            <w:r w:rsidR="006D7F01">
              <w:rPr>
                <w:noProof/>
                <w:webHidden/>
              </w:rPr>
              <w:instrText xml:space="preserve"> PAGEREF _Toc483346585 \h </w:instrText>
            </w:r>
            <w:r w:rsidR="006D7F01">
              <w:rPr>
                <w:noProof/>
                <w:webHidden/>
              </w:rPr>
            </w:r>
            <w:r w:rsidR="006D7F01">
              <w:rPr>
                <w:noProof/>
                <w:webHidden/>
              </w:rPr>
              <w:fldChar w:fldCharType="separate"/>
            </w:r>
            <w:r w:rsidR="006D7F01">
              <w:rPr>
                <w:noProof/>
                <w:webHidden/>
              </w:rPr>
              <w:t>7</w:t>
            </w:r>
            <w:r w:rsidR="006D7F01">
              <w:rPr>
                <w:noProof/>
                <w:webHidden/>
              </w:rPr>
              <w:fldChar w:fldCharType="end"/>
            </w:r>
          </w:hyperlink>
        </w:p>
        <w:p w14:paraId="23A51E8F" w14:textId="77777777" w:rsidR="006D7F01" w:rsidRDefault="007411A0">
          <w:pPr>
            <w:pStyle w:val="20"/>
            <w:tabs>
              <w:tab w:val="right" w:leader="dot" w:pos="8296"/>
            </w:tabs>
            <w:rPr>
              <w:rFonts w:asciiTheme="minorHAnsi" w:hAnsiTheme="minorHAnsi" w:cstheme="minorBidi"/>
              <w:noProof/>
              <w:szCs w:val="22"/>
            </w:rPr>
          </w:pPr>
          <w:hyperlink w:anchor="_Toc483346586" w:history="1">
            <w:r w:rsidR="006D7F01" w:rsidRPr="00F62908">
              <w:rPr>
                <w:rStyle w:val="a7"/>
                <w:noProof/>
              </w:rPr>
              <w:t>4.2</w:t>
            </w:r>
            <w:r w:rsidR="006D7F01" w:rsidRPr="00F62908">
              <w:rPr>
                <w:rStyle w:val="a7"/>
                <w:noProof/>
              </w:rPr>
              <w:t>图形界面测试</w:t>
            </w:r>
            <w:r w:rsidR="006D7F01">
              <w:rPr>
                <w:noProof/>
                <w:webHidden/>
              </w:rPr>
              <w:tab/>
            </w:r>
            <w:r w:rsidR="006D7F01">
              <w:rPr>
                <w:noProof/>
                <w:webHidden/>
              </w:rPr>
              <w:fldChar w:fldCharType="begin"/>
            </w:r>
            <w:r w:rsidR="006D7F01">
              <w:rPr>
                <w:noProof/>
                <w:webHidden/>
              </w:rPr>
              <w:instrText xml:space="preserve"> PAGEREF _Toc483346586 \h </w:instrText>
            </w:r>
            <w:r w:rsidR="006D7F01">
              <w:rPr>
                <w:noProof/>
                <w:webHidden/>
              </w:rPr>
            </w:r>
            <w:r w:rsidR="006D7F01">
              <w:rPr>
                <w:noProof/>
                <w:webHidden/>
              </w:rPr>
              <w:fldChar w:fldCharType="separate"/>
            </w:r>
            <w:r w:rsidR="006D7F01">
              <w:rPr>
                <w:noProof/>
                <w:webHidden/>
              </w:rPr>
              <w:t>8</w:t>
            </w:r>
            <w:r w:rsidR="006D7F01">
              <w:rPr>
                <w:noProof/>
                <w:webHidden/>
              </w:rPr>
              <w:fldChar w:fldCharType="end"/>
            </w:r>
          </w:hyperlink>
        </w:p>
        <w:p w14:paraId="1092289F" w14:textId="77777777" w:rsidR="00F8149B" w:rsidRDefault="00F8149B" w:rsidP="00154E6D">
          <w:r>
            <w:rPr>
              <w:lang w:val="zh-CN"/>
            </w:rPr>
            <w:fldChar w:fldCharType="end"/>
          </w:r>
        </w:p>
      </w:sdtContent>
    </w:sdt>
    <w:p w14:paraId="522D18FA" w14:textId="77777777" w:rsidR="00F8149B" w:rsidRDefault="00F8149B" w:rsidP="003A4C74">
      <w:pPr>
        <w:ind w:firstLine="0"/>
        <w:rPr>
          <w:kern w:val="28"/>
          <w:sz w:val="32"/>
          <w:szCs w:val="32"/>
        </w:rPr>
      </w:pPr>
    </w:p>
    <w:p w14:paraId="27241805" w14:textId="77777777" w:rsidR="003A4C74" w:rsidRDefault="003A4C74" w:rsidP="00154E6D">
      <w:pPr>
        <w:pStyle w:val="1"/>
        <w:sectPr w:rsidR="003A4C74">
          <w:footerReference w:type="default" r:id="rId8"/>
          <w:pgSz w:w="11906" w:h="16838"/>
          <w:pgMar w:top="1440" w:right="1800" w:bottom="1440" w:left="1800" w:header="851" w:footer="992" w:gutter="0"/>
          <w:cols w:space="425"/>
          <w:docGrid w:type="lines" w:linePitch="312"/>
        </w:sectPr>
      </w:pPr>
    </w:p>
    <w:p w14:paraId="2EBA528E" w14:textId="77777777" w:rsidR="00F8149B" w:rsidRPr="00154E6D" w:rsidRDefault="005807B1" w:rsidP="00154E6D">
      <w:pPr>
        <w:pStyle w:val="1"/>
      </w:pPr>
      <w:bookmarkStart w:id="2" w:name="_Toc483346570"/>
      <w:r>
        <w:rPr>
          <w:rFonts w:hint="eastAsia"/>
        </w:rPr>
        <w:lastRenderedPageBreak/>
        <w:t>引言</w:t>
      </w:r>
      <w:bookmarkEnd w:id="2"/>
    </w:p>
    <w:p w14:paraId="3CFDEA27" w14:textId="77777777" w:rsidR="00F8149B" w:rsidRPr="00154E6D" w:rsidRDefault="006223E2" w:rsidP="00154E6D">
      <w:pPr>
        <w:pStyle w:val="2"/>
      </w:pPr>
      <w:bookmarkStart w:id="3" w:name="_Toc483346571"/>
      <w:r>
        <w:rPr>
          <w:rFonts w:hint="eastAsia"/>
        </w:rPr>
        <w:t>1.1</w:t>
      </w:r>
      <w:r w:rsidR="005807B1">
        <w:rPr>
          <w:rFonts w:hint="eastAsia"/>
        </w:rPr>
        <w:t>编写目的</w:t>
      </w:r>
      <w:bookmarkEnd w:id="3"/>
    </w:p>
    <w:p w14:paraId="740CA877" w14:textId="77777777" w:rsidR="005A09EA" w:rsidRDefault="005807B1" w:rsidP="00972708">
      <w:r>
        <w:rPr>
          <w:rFonts w:hint="eastAsia"/>
        </w:rPr>
        <w:t>本测试文档的编写目的，是为了发现软件缺陷与错误，对软件质量进行度量和评估，以提高软件的质量。</w:t>
      </w:r>
      <w:r w:rsidR="00972708">
        <w:rPr>
          <w:rFonts w:hint="eastAsia"/>
        </w:rPr>
        <w:t>主要包含以下几个方面：验证</w:t>
      </w:r>
      <w:r w:rsidR="00972708">
        <w:rPr>
          <w:rFonts w:hint="eastAsia"/>
        </w:rPr>
        <w:t>dex2jar</w:t>
      </w:r>
      <w:r w:rsidR="00972708">
        <w:rPr>
          <w:rFonts w:hint="eastAsia"/>
        </w:rPr>
        <w:t>在需求说明书中提到的需求和功能是否得到了完整实现，发现软件系统的缺陷与不足，提供可以用以分析的测试结果数据，获取软件产品的质量信息。</w:t>
      </w:r>
    </w:p>
    <w:p w14:paraId="24A7D651" w14:textId="77777777" w:rsidR="005A09EA" w:rsidRDefault="006223E2" w:rsidP="00154E6D">
      <w:pPr>
        <w:pStyle w:val="2"/>
      </w:pPr>
      <w:bookmarkStart w:id="4" w:name="_Toc483346572"/>
      <w:r>
        <w:rPr>
          <w:rFonts w:hint="eastAsia"/>
        </w:rPr>
        <w:t>1.2</w:t>
      </w:r>
      <w:r w:rsidR="00FE5947">
        <w:rPr>
          <w:rFonts w:hint="eastAsia"/>
        </w:rPr>
        <w:t>文档说明</w:t>
      </w:r>
      <w:bookmarkEnd w:id="4"/>
    </w:p>
    <w:p w14:paraId="55D5A948" w14:textId="77777777" w:rsidR="00397A7A" w:rsidRPr="006223E2" w:rsidRDefault="00FE5947" w:rsidP="006223E2">
      <w:r>
        <w:rPr>
          <w:rFonts w:hint="eastAsia"/>
        </w:rPr>
        <w:t>本文档用于对本组的实验项目进行测试</w:t>
      </w:r>
      <w:r w:rsidR="006223E2">
        <w:rPr>
          <w:rFonts w:hint="eastAsia"/>
        </w:rPr>
        <w:t>，</w:t>
      </w:r>
      <w:r>
        <w:rPr>
          <w:rFonts w:hint="eastAsia"/>
        </w:rPr>
        <w:t>测试工作主要针对</w:t>
      </w:r>
      <w:r>
        <w:rPr>
          <w:rFonts w:hint="eastAsia"/>
        </w:rPr>
        <w:t>dex2jar</w:t>
      </w:r>
      <w:r>
        <w:rPr>
          <w:rFonts w:hint="eastAsia"/>
        </w:rPr>
        <w:t>本身的核心反编译功能，测试用例设计完成后</w:t>
      </w:r>
      <w:r w:rsidR="006223E2">
        <w:rPr>
          <w:rFonts w:hint="eastAsia"/>
        </w:rPr>
        <w:t>，</w:t>
      </w:r>
      <w:r>
        <w:rPr>
          <w:rFonts w:hint="eastAsia"/>
        </w:rPr>
        <w:t>对程序运行结果的准确性以及运行时所需的时间和空间进行详细的测试用例设计和说明。</w:t>
      </w:r>
    </w:p>
    <w:p w14:paraId="00CC106B" w14:textId="77777777" w:rsidR="00397A7A" w:rsidRDefault="006223E2" w:rsidP="00154E6D">
      <w:pPr>
        <w:pStyle w:val="2"/>
      </w:pPr>
      <w:bookmarkStart w:id="5" w:name="_Toc483346573"/>
      <w:r>
        <w:rPr>
          <w:rFonts w:hint="eastAsia"/>
        </w:rPr>
        <w:t>1.3</w:t>
      </w:r>
      <w:r w:rsidR="005807B1">
        <w:rPr>
          <w:rFonts w:hint="eastAsia"/>
        </w:rPr>
        <w:t>参考文献</w:t>
      </w:r>
      <w:bookmarkEnd w:id="5"/>
    </w:p>
    <w:p w14:paraId="2F9E8382" w14:textId="77777777" w:rsidR="00906351" w:rsidRDefault="00906351" w:rsidP="00906351">
      <w:r>
        <w:rPr>
          <w:rFonts w:hint="eastAsia"/>
        </w:rPr>
        <w:t>1.</w:t>
      </w:r>
      <w:r>
        <w:rPr>
          <w:rFonts w:hint="eastAsia"/>
        </w:rPr>
        <w:t>《软件工程基础》</w:t>
      </w:r>
      <w:r>
        <w:rPr>
          <w:rFonts w:hint="eastAsia"/>
        </w:rPr>
        <w:t xml:space="preserve">  </w:t>
      </w:r>
      <w:r>
        <w:rPr>
          <w:rFonts w:hint="eastAsia"/>
        </w:rPr>
        <w:t>赵一丁</w:t>
      </w:r>
      <w:r>
        <w:rPr>
          <w:rFonts w:hint="eastAsia"/>
        </w:rPr>
        <w:t xml:space="preserve"> </w:t>
      </w:r>
      <w:r>
        <w:rPr>
          <w:rFonts w:hint="eastAsia"/>
        </w:rPr>
        <w:t>北京邮电大学出版社</w:t>
      </w:r>
      <w:r>
        <w:rPr>
          <w:rFonts w:hint="eastAsia"/>
        </w:rPr>
        <w:t xml:space="preserve"> </w:t>
      </w:r>
    </w:p>
    <w:p w14:paraId="6F27D343" w14:textId="77777777" w:rsidR="00906351" w:rsidRDefault="00906351" w:rsidP="00FE5947">
      <w:r>
        <w:rPr>
          <w:rFonts w:hint="eastAsia"/>
        </w:rPr>
        <w:t>2.</w:t>
      </w:r>
      <w:r>
        <w:rPr>
          <w:rFonts w:hint="eastAsia"/>
        </w:rPr>
        <w:t>《软件测试与测试技术》</w:t>
      </w:r>
      <w:r>
        <w:rPr>
          <w:rFonts w:hint="eastAsia"/>
        </w:rPr>
        <w:t xml:space="preserve">   </w:t>
      </w:r>
      <w:r>
        <w:rPr>
          <w:rFonts w:hint="eastAsia"/>
        </w:rPr>
        <w:t>黎连生，王华，李淑春</w:t>
      </w:r>
      <w:r>
        <w:rPr>
          <w:rFonts w:hint="eastAsia"/>
        </w:rPr>
        <w:t xml:space="preserve"> </w:t>
      </w:r>
      <w:r>
        <w:rPr>
          <w:rFonts w:hint="eastAsia"/>
        </w:rPr>
        <w:t>清华大学出版社</w:t>
      </w:r>
      <w:r>
        <w:rPr>
          <w:rFonts w:hint="eastAsia"/>
        </w:rPr>
        <w:t xml:space="preserve"> ISBN 9787302198734</w:t>
      </w:r>
    </w:p>
    <w:p w14:paraId="65E0B027" w14:textId="77777777" w:rsidR="007B4D95" w:rsidRPr="00906351" w:rsidRDefault="00FE5947" w:rsidP="00906351">
      <w:r>
        <w:rPr>
          <w:rFonts w:hint="eastAsia"/>
        </w:rPr>
        <w:t>3</w:t>
      </w:r>
      <w:r w:rsidR="00906351">
        <w:rPr>
          <w:rFonts w:hint="eastAsia"/>
        </w:rPr>
        <w:t>.</w:t>
      </w:r>
      <w:r w:rsidR="00906351">
        <w:rPr>
          <w:rFonts w:hint="eastAsia"/>
        </w:rPr>
        <w:t>《需求规格说明书</w:t>
      </w:r>
      <w:r w:rsidR="00906351">
        <w:rPr>
          <w:rFonts w:hint="eastAsia"/>
        </w:rPr>
        <w:t>v2.1</w:t>
      </w:r>
      <w:r w:rsidR="00906351">
        <w:rPr>
          <w:rFonts w:hint="eastAsia"/>
        </w:rPr>
        <w:t>》</w:t>
      </w:r>
    </w:p>
    <w:p w14:paraId="77D2C5AB" w14:textId="77777777" w:rsidR="00811BA3" w:rsidRDefault="00811BA3" w:rsidP="00154E6D">
      <w:pPr>
        <w:pStyle w:val="1"/>
      </w:pPr>
      <w:bookmarkStart w:id="6" w:name="_Toc483346574"/>
      <w:r>
        <w:rPr>
          <w:rFonts w:hint="eastAsia"/>
        </w:rPr>
        <w:t>测试</w:t>
      </w:r>
      <w:r w:rsidR="00FE5947">
        <w:rPr>
          <w:rFonts w:hint="eastAsia"/>
        </w:rPr>
        <w:t>计划</w:t>
      </w:r>
      <w:bookmarkEnd w:id="6"/>
    </w:p>
    <w:p w14:paraId="6BF63AD6" w14:textId="77777777" w:rsidR="00FE5947" w:rsidRDefault="006223E2" w:rsidP="00FE5947">
      <w:pPr>
        <w:pStyle w:val="2"/>
      </w:pPr>
      <w:bookmarkStart w:id="7" w:name="_Toc483346575"/>
      <w:r>
        <w:rPr>
          <w:rFonts w:hint="eastAsia"/>
        </w:rPr>
        <w:t>2.1</w:t>
      </w:r>
      <w:r w:rsidR="00FE5947">
        <w:rPr>
          <w:rFonts w:hint="eastAsia"/>
        </w:rPr>
        <w:t>测试</w:t>
      </w:r>
      <w:r>
        <w:rPr>
          <w:rFonts w:hint="eastAsia"/>
        </w:rPr>
        <w:t>目标</w:t>
      </w:r>
      <w:bookmarkEnd w:id="7"/>
    </w:p>
    <w:p w14:paraId="603C1E8C" w14:textId="77777777" w:rsidR="00FE5947" w:rsidRDefault="00FE5947" w:rsidP="00FE5947">
      <w:r>
        <w:rPr>
          <w:rFonts w:hint="eastAsia"/>
        </w:rPr>
        <w:t>测试参考《需求规格说明书》中的用例，对每个功能进行测试。每个需求用例有对应</w:t>
      </w:r>
      <w:r>
        <w:rPr>
          <w:rFonts w:hint="eastAsia"/>
        </w:rPr>
        <w:lastRenderedPageBreak/>
        <w:t>的测试用例，主要对功能需求和非功能需求两个方面进行测试。首先需讨论测试所要做的工作，包括编写测试需求说明书，设计测试用例，编写测试脚本，根据结果编写测试报告，然后进行小组分工，分别完成各自的工作。</w:t>
      </w:r>
    </w:p>
    <w:p w14:paraId="7D6CD5F8" w14:textId="77777777" w:rsidR="006223E2" w:rsidRPr="00FE5947" w:rsidRDefault="006223E2" w:rsidP="006223E2">
      <w:pPr>
        <w:pStyle w:val="2"/>
      </w:pPr>
      <w:bookmarkStart w:id="8" w:name="_Toc483346576"/>
      <w:r>
        <w:rPr>
          <w:rFonts w:hint="eastAsia"/>
        </w:rPr>
        <w:t>2.2测试分工</w:t>
      </w:r>
      <w:bookmarkEnd w:id="8"/>
    </w:p>
    <w:tbl>
      <w:tblPr>
        <w:tblW w:w="829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3441"/>
        <w:gridCol w:w="3442"/>
      </w:tblGrid>
      <w:tr w:rsidR="006223E2" w14:paraId="0655CDEF" w14:textId="77777777" w:rsidTr="00A01A96">
        <w:tc>
          <w:tcPr>
            <w:tcW w:w="1413" w:type="dxa"/>
            <w:shd w:val="clear" w:color="auto" w:fill="D9D9D9"/>
          </w:tcPr>
          <w:p w14:paraId="535987A0" w14:textId="77777777" w:rsidR="006223E2" w:rsidRDefault="006223E2" w:rsidP="006223E2">
            <w:r>
              <w:rPr>
                <w:rFonts w:hint="eastAsia"/>
              </w:rPr>
              <w:t>成员</w:t>
            </w:r>
          </w:p>
        </w:tc>
        <w:tc>
          <w:tcPr>
            <w:tcW w:w="3441" w:type="dxa"/>
            <w:shd w:val="clear" w:color="auto" w:fill="D9D9D9"/>
          </w:tcPr>
          <w:p w14:paraId="2CB4DAC5" w14:textId="77777777" w:rsidR="006223E2" w:rsidRDefault="006223E2" w:rsidP="006223E2">
            <w:r>
              <w:rPr>
                <w:rFonts w:hint="eastAsia"/>
              </w:rPr>
              <w:t>主要职责</w:t>
            </w:r>
          </w:p>
        </w:tc>
        <w:tc>
          <w:tcPr>
            <w:tcW w:w="3442" w:type="dxa"/>
            <w:shd w:val="clear" w:color="auto" w:fill="D9D9D9"/>
          </w:tcPr>
          <w:p w14:paraId="313982A5" w14:textId="77777777" w:rsidR="006223E2" w:rsidRDefault="006223E2" w:rsidP="006223E2">
            <w:r>
              <w:rPr>
                <w:rFonts w:hint="eastAsia"/>
              </w:rPr>
              <w:t>测试用例</w:t>
            </w:r>
          </w:p>
        </w:tc>
      </w:tr>
      <w:tr w:rsidR="006223E2" w14:paraId="3C6E75DE" w14:textId="77777777" w:rsidTr="00A01A96">
        <w:tc>
          <w:tcPr>
            <w:tcW w:w="1413" w:type="dxa"/>
            <w:shd w:val="clear" w:color="auto" w:fill="auto"/>
            <w:vAlign w:val="center"/>
          </w:tcPr>
          <w:p w14:paraId="24CA0312" w14:textId="77777777" w:rsidR="006223E2" w:rsidRDefault="006223E2" w:rsidP="006223E2">
            <w:r>
              <w:rPr>
                <w:rFonts w:hint="eastAsia"/>
              </w:rPr>
              <w:t>蒋波</w:t>
            </w:r>
          </w:p>
        </w:tc>
        <w:tc>
          <w:tcPr>
            <w:tcW w:w="3441" w:type="dxa"/>
            <w:shd w:val="clear" w:color="auto" w:fill="auto"/>
          </w:tcPr>
          <w:p w14:paraId="74E49AAF" w14:textId="77777777" w:rsidR="006223E2" w:rsidRDefault="006223E2" w:rsidP="00A01A96">
            <w:r>
              <w:t>编写测试需求说明书</w:t>
            </w:r>
            <w:r>
              <w:rPr>
                <w:rFonts w:hint="eastAsia"/>
              </w:rPr>
              <w:t>，做部分功能性测试与非功能性测试</w:t>
            </w:r>
          </w:p>
        </w:tc>
        <w:tc>
          <w:tcPr>
            <w:tcW w:w="3442" w:type="dxa"/>
            <w:shd w:val="clear" w:color="auto" w:fill="auto"/>
          </w:tcPr>
          <w:p w14:paraId="010F20EB" w14:textId="77777777" w:rsidR="006223E2" w:rsidRDefault="006223E2" w:rsidP="00A01A96">
            <w:r>
              <w:t>RDD</w:t>
            </w:r>
            <w:r>
              <w:t>的创建测试</w:t>
            </w:r>
            <w:r>
              <w:rPr>
                <w:rFonts w:hint="eastAsia"/>
              </w:rPr>
              <w:t>、</w:t>
            </w:r>
            <w:r>
              <w:t>RDD</w:t>
            </w:r>
            <w:r>
              <w:t>的转换测试</w:t>
            </w:r>
            <w:r>
              <w:rPr>
                <w:rFonts w:hint="eastAsia"/>
              </w:rPr>
              <w:t>、</w:t>
            </w:r>
            <w:r>
              <w:t>RDD</w:t>
            </w:r>
            <w:r>
              <w:t>的</w:t>
            </w:r>
            <w:r>
              <w:t>Action</w:t>
            </w:r>
            <w:r>
              <w:t>操作测试</w:t>
            </w:r>
            <w:r>
              <w:rPr>
                <w:rFonts w:hint="eastAsia"/>
              </w:rPr>
              <w:t>、</w:t>
            </w:r>
            <w:r>
              <w:t>RDD</w:t>
            </w:r>
            <w:r>
              <w:t>的缓存测试</w:t>
            </w:r>
            <w:r>
              <w:rPr>
                <w:rFonts w:hint="eastAsia"/>
              </w:rPr>
              <w:t>、</w:t>
            </w:r>
            <w:r>
              <w:rPr>
                <w:rFonts w:hint="eastAsia"/>
              </w:rPr>
              <w:t>RDD</w:t>
            </w:r>
            <w:r>
              <w:rPr>
                <w:rFonts w:hint="eastAsia"/>
              </w:rPr>
              <w:t>检查点测试、运行速度对比测试、</w:t>
            </w:r>
          </w:p>
        </w:tc>
      </w:tr>
      <w:tr w:rsidR="006223E2" w14:paraId="3840728E" w14:textId="77777777" w:rsidTr="00A01A96">
        <w:tc>
          <w:tcPr>
            <w:tcW w:w="1413" w:type="dxa"/>
            <w:shd w:val="clear" w:color="auto" w:fill="auto"/>
            <w:vAlign w:val="center"/>
          </w:tcPr>
          <w:p w14:paraId="74AC9CB7" w14:textId="77777777" w:rsidR="006223E2" w:rsidRDefault="006223E2" w:rsidP="006223E2">
            <w:r>
              <w:rPr>
                <w:rFonts w:hint="eastAsia"/>
              </w:rPr>
              <w:t>卢兴海</w:t>
            </w:r>
          </w:p>
        </w:tc>
        <w:tc>
          <w:tcPr>
            <w:tcW w:w="3441" w:type="dxa"/>
            <w:shd w:val="clear" w:color="auto" w:fill="auto"/>
          </w:tcPr>
          <w:p w14:paraId="1D050055" w14:textId="77777777" w:rsidR="006223E2" w:rsidRDefault="006223E2" w:rsidP="00A01A96">
            <w:r>
              <w:t>编写测试需求说明书</w:t>
            </w:r>
            <w:r>
              <w:rPr>
                <w:rFonts w:hint="eastAsia"/>
              </w:rPr>
              <w:t>，做</w:t>
            </w:r>
            <w:r>
              <w:rPr>
                <w:rFonts w:hint="eastAsia"/>
              </w:rPr>
              <w:t>dex2jar</w:t>
            </w:r>
            <w:r>
              <w:rPr>
                <w:rFonts w:hint="eastAsia"/>
              </w:rPr>
              <w:t>核心反编译功能测试</w:t>
            </w:r>
          </w:p>
        </w:tc>
        <w:tc>
          <w:tcPr>
            <w:tcW w:w="3442" w:type="dxa"/>
            <w:shd w:val="clear" w:color="auto" w:fill="auto"/>
          </w:tcPr>
          <w:p w14:paraId="63EA8D6D" w14:textId="77777777" w:rsidR="006223E2" w:rsidRDefault="006223E2" w:rsidP="00A01A96">
            <w:r>
              <w:t>Local</w:t>
            </w:r>
            <w:r>
              <w:t>模式部署测试</w:t>
            </w:r>
            <w:r>
              <w:rPr>
                <w:rFonts w:hint="eastAsia"/>
              </w:rPr>
              <w:t>、</w:t>
            </w:r>
            <w:r>
              <w:t>Standalone</w:t>
            </w:r>
            <w:r>
              <w:t>模式部署测试</w:t>
            </w:r>
            <w:r>
              <w:rPr>
                <w:rFonts w:hint="eastAsia"/>
              </w:rPr>
              <w:t>、</w:t>
            </w:r>
            <w:r>
              <w:rPr>
                <w:rFonts w:hint="eastAsia"/>
              </w:rPr>
              <w:t>Mesos</w:t>
            </w:r>
            <w:r>
              <w:rPr>
                <w:rFonts w:hint="eastAsia"/>
              </w:rPr>
              <w:t>模式部署测试、</w:t>
            </w:r>
            <w:r>
              <w:rPr>
                <w:rFonts w:hint="eastAsia"/>
              </w:rPr>
              <w:t>YARN</w:t>
            </w:r>
            <w:r>
              <w:t>模式部署测试</w:t>
            </w:r>
            <w:r>
              <w:rPr>
                <w:rFonts w:hint="eastAsia"/>
              </w:rPr>
              <w:t>、运行速度对比测试</w:t>
            </w:r>
          </w:p>
        </w:tc>
      </w:tr>
      <w:tr w:rsidR="006223E2" w14:paraId="3BC034F3" w14:textId="77777777" w:rsidTr="00A01A96">
        <w:tc>
          <w:tcPr>
            <w:tcW w:w="1413" w:type="dxa"/>
            <w:shd w:val="clear" w:color="auto" w:fill="auto"/>
            <w:vAlign w:val="center"/>
          </w:tcPr>
          <w:p w14:paraId="1B7770E7" w14:textId="77777777" w:rsidR="006223E2" w:rsidRDefault="006223E2" w:rsidP="006223E2">
            <w:r>
              <w:rPr>
                <w:rFonts w:hint="eastAsia"/>
              </w:rPr>
              <w:t>王文茹</w:t>
            </w:r>
          </w:p>
        </w:tc>
        <w:tc>
          <w:tcPr>
            <w:tcW w:w="3441" w:type="dxa"/>
            <w:shd w:val="clear" w:color="auto" w:fill="auto"/>
          </w:tcPr>
          <w:p w14:paraId="5033140D" w14:textId="77777777" w:rsidR="006223E2" w:rsidRDefault="006223E2" w:rsidP="00A01A96">
            <w:r>
              <w:rPr>
                <w:rFonts w:hint="eastAsia"/>
              </w:rPr>
              <w:t>做扩展功能测试，汇总测试需求，编写测试报告</w:t>
            </w:r>
          </w:p>
        </w:tc>
        <w:tc>
          <w:tcPr>
            <w:tcW w:w="3442" w:type="dxa"/>
            <w:shd w:val="clear" w:color="auto" w:fill="auto"/>
          </w:tcPr>
          <w:p w14:paraId="52951129" w14:textId="77777777" w:rsidR="006223E2" w:rsidRPr="008C1B17" w:rsidRDefault="006223E2" w:rsidP="00A01A96">
            <w:r>
              <w:t>启动</w:t>
            </w:r>
            <w:r>
              <w:t>Master</w:t>
            </w:r>
            <w:r>
              <w:t>测试</w:t>
            </w:r>
            <w:r>
              <w:rPr>
                <w:rFonts w:hint="eastAsia"/>
              </w:rPr>
              <w:t>、</w:t>
            </w:r>
            <w:r>
              <w:t>注册</w:t>
            </w:r>
            <w:r>
              <w:t>Slave</w:t>
            </w:r>
            <w:r>
              <w:t>测试</w:t>
            </w:r>
            <w:r>
              <w:rPr>
                <w:rFonts w:hint="eastAsia"/>
              </w:rPr>
              <w:t>、</w:t>
            </w:r>
            <w:r>
              <w:t>Master</w:t>
            </w:r>
            <w:r>
              <w:t>向</w:t>
            </w:r>
            <w:r>
              <w:t>Slave</w:t>
            </w:r>
            <w:r>
              <w:t>发送控制命令测试</w:t>
            </w:r>
            <w:r>
              <w:rPr>
                <w:rFonts w:hint="eastAsia"/>
              </w:rPr>
              <w:t>、</w:t>
            </w:r>
            <w:r>
              <w:t>Master</w:t>
            </w:r>
            <w:r>
              <w:t>向</w:t>
            </w:r>
            <w:r>
              <w:t>Slave</w:t>
            </w:r>
            <w:r>
              <w:t>获取状态测试</w:t>
            </w:r>
            <w:r>
              <w:rPr>
                <w:rFonts w:hint="eastAsia"/>
              </w:rPr>
              <w:t>、</w:t>
            </w:r>
            <w:r>
              <w:t>Slave</w:t>
            </w:r>
            <w:r>
              <w:t>向</w:t>
            </w:r>
            <w:r>
              <w:t>Master</w:t>
            </w:r>
            <w:r>
              <w:t>发送状态更新测试</w:t>
            </w:r>
            <w:r>
              <w:rPr>
                <w:rFonts w:hint="eastAsia"/>
              </w:rPr>
              <w:t>、</w:t>
            </w:r>
            <w:r>
              <w:t>容错性测试</w:t>
            </w:r>
          </w:p>
        </w:tc>
      </w:tr>
    </w:tbl>
    <w:p w14:paraId="57BC2D0F" w14:textId="77777777" w:rsidR="00811BA3" w:rsidRDefault="006223E2" w:rsidP="006223E2">
      <w:pPr>
        <w:pStyle w:val="2"/>
      </w:pPr>
      <w:bookmarkStart w:id="9" w:name="_Toc483346577"/>
      <w:r>
        <w:rPr>
          <w:rFonts w:hint="eastAsia"/>
        </w:rPr>
        <w:t>2.3</w:t>
      </w:r>
      <w:r w:rsidRPr="006223E2">
        <w:rPr>
          <w:rFonts w:hint="eastAsia"/>
        </w:rPr>
        <w:t xml:space="preserve"> </w:t>
      </w:r>
      <w:r>
        <w:rPr>
          <w:rFonts w:hint="eastAsia"/>
        </w:rPr>
        <w:t>dex2jar测试用例与需求用例对照表</w:t>
      </w:r>
      <w:bookmarkEnd w:id="9"/>
    </w:p>
    <w:tbl>
      <w:tblPr>
        <w:tblW w:w="850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6"/>
        <w:gridCol w:w="2767"/>
        <w:gridCol w:w="2972"/>
      </w:tblGrid>
      <w:tr w:rsidR="006223E2" w:rsidRPr="006223E2" w14:paraId="0D4CA78C" w14:textId="77777777" w:rsidTr="00A01A96">
        <w:tc>
          <w:tcPr>
            <w:tcW w:w="2766" w:type="dxa"/>
            <w:tcBorders>
              <w:top w:val="single" w:sz="4" w:space="0" w:color="auto"/>
              <w:left w:val="single" w:sz="4" w:space="0" w:color="auto"/>
              <w:bottom w:val="single" w:sz="4" w:space="0" w:color="auto"/>
              <w:right w:val="single" w:sz="4" w:space="0" w:color="auto"/>
            </w:tcBorders>
            <w:hideMark/>
          </w:tcPr>
          <w:p w14:paraId="69199008" w14:textId="77777777" w:rsidR="006223E2" w:rsidRPr="006223E2" w:rsidRDefault="006223E2" w:rsidP="006223E2">
            <w:commentRangeStart w:id="10"/>
            <w:r w:rsidRPr="006223E2">
              <w:rPr>
                <w:rFonts w:hint="eastAsia"/>
              </w:rPr>
              <w:t>模块</w:t>
            </w:r>
          </w:p>
        </w:tc>
        <w:tc>
          <w:tcPr>
            <w:tcW w:w="2767" w:type="dxa"/>
            <w:tcBorders>
              <w:top w:val="single" w:sz="4" w:space="0" w:color="auto"/>
              <w:left w:val="single" w:sz="4" w:space="0" w:color="auto"/>
              <w:bottom w:val="single" w:sz="4" w:space="0" w:color="auto"/>
              <w:right w:val="single" w:sz="4" w:space="0" w:color="auto"/>
            </w:tcBorders>
            <w:hideMark/>
          </w:tcPr>
          <w:p w14:paraId="14B77F37" w14:textId="77777777" w:rsidR="006223E2" w:rsidRPr="006223E2" w:rsidRDefault="006223E2" w:rsidP="006223E2">
            <w:commentRangeStart w:id="11"/>
            <w:r w:rsidRPr="006223E2">
              <w:rPr>
                <w:rFonts w:hint="eastAsia"/>
              </w:rPr>
              <w:t>需求用例</w:t>
            </w:r>
            <w:commentRangeEnd w:id="11"/>
            <w:r w:rsidR="001100DD">
              <w:rPr>
                <w:rStyle w:val="ad"/>
              </w:rPr>
              <w:commentReference w:id="11"/>
            </w:r>
          </w:p>
        </w:tc>
        <w:tc>
          <w:tcPr>
            <w:tcW w:w="2972" w:type="dxa"/>
            <w:tcBorders>
              <w:top w:val="single" w:sz="4" w:space="0" w:color="auto"/>
              <w:left w:val="single" w:sz="4" w:space="0" w:color="auto"/>
              <w:bottom w:val="single" w:sz="4" w:space="0" w:color="auto"/>
              <w:right w:val="single" w:sz="4" w:space="0" w:color="auto"/>
            </w:tcBorders>
            <w:hideMark/>
          </w:tcPr>
          <w:p w14:paraId="5E982191" w14:textId="77777777" w:rsidR="006223E2" w:rsidRPr="006223E2" w:rsidRDefault="006223E2" w:rsidP="006223E2">
            <w:commentRangeStart w:id="12"/>
            <w:r w:rsidRPr="006223E2">
              <w:rPr>
                <w:rFonts w:hint="eastAsia"/>
              </w:rPr>
              <w:t>测试用例</w:t>
            </w:r>
            <w:commentRangeEnd w:id="10"/>
            <w:r w:rsidR="00E403CD">
              <w:rPr>
                <w:rStyle w:val="ad"/>
              </w:rPr>
              <w:commentReference w:id="10"/>
            </w:r>
            <w:commentRangeEnd w:id="12"/>
            <w:r w:rsidR="00801E32">
              <w:rPr>
                <w:rStyle w:val="ad"/>
              </w:rPr>
              <w:commentReference w:id="12"/>
            </w:r>
          </w:p>
        </w:tc>
      </w:tr>
      <w:tr w:rsidR="006223E2" w:rsidRPr="006223E2" w14:paraId="399A8DF3" w14:textId="77777777" w:rsidTr="006223E2">
        <w:tc>
          <w:tcPr>
            <w:tcW w:w="2766" w:type="dxa"/>
            <w:vMerge w:val="restart"/>
            <w:tcBorders>
              <w:top w:val="single" w:sz="4" w:space="0" w:color="auto"/>
              <w:left w:val="single" w:sz="4" w:space="0" w:color="auto"/>
              <w:bottom w:val="single" w:sz="4" w:space="0" w:color="auto"/>
              <w:right w:val="single" w:sz="4" w:space="0" w:color="auto"/>
            </w:tcBorders>
            <w:vAlign w:val="center"/>
            <w:hideMark/>
          </w:tcPr>
          <w:p w14:paraId="50C4609A" w14:textId="77777777" w:rsidR="006223E2" w:rsidRPr="006223E2" w:rsidRDefault="006223E2" w:rsidP="006223E2">
            <w:pPr>
              <w:jc w:val="both"/>
            </w:pPr>
            <w:r>
              <w:rPr>
                <w:rFonts w:hint="eastAsia"/>
              </w:rPr>
              <w:lastRenderedPageBreak/>
              <w:t>功能性需求</w:t>
            </w:r>
          </w:p>
        </w:tc>
        <w:tc>
          <w:tcPr>
            <w:tcW w:w="2767" w:type="dxa"/>
            <w:tcBorders>
              <w:top w:val="single" w:sz="4" w:space="0" w:color="auto"/>
              <w:left w:val="single" w:sz="4" w:space="0" w:color="auto"/>
              <w:bottom w:val="single" w:sz="4" w:space="0" w:color="auto"/>
              <w:right w:val="single" w:sz="4" w:space="0" w:color="auto"/>
            </w:tcBorders>
            <w:hideMark/>
          </w:tcPr>
          <w:p w14:paraId="18BADD5F" w14:textId="77777777" w:rsidR="006223E2" w:rsidRPr="006223E2" w:rsidRDefault="006223E2" w:rsidP="006223E2">
            <w:r>
              <w:rPr>
                <w:rFonts w:hint="eastAsia"/>
              </w:rPr>
              <w:t>dex</w:t>
            </w:r>
            <w:r>
              <w:rPr>
                <w:rFonts w:hint="eastAsia"/>
              </w:rPr>
              <w:t>文件生成</w:t>
            </w:r>
          </w:p>
        </w:tc>
        <w:tc>
          <w:tcPr>
            <w:tcW w:w="2972" w:type="dxa"/>
            <w:tcBorders>
              <w:top w:val="single" w:sz="4" w:space="0" w:color="auto"/>
              <w:left w:val="single" w:sz="4" w:space="0" w:color="auto"/>
              <w:bottom w:val="single" w:sz="4" w:space="0" w:color="auto"/>
              <w:right w:val="single" w:sz="4" w:space="0" w:color="auto"/>
            </w:tcBorders>
            <w:hideMark/>
          </w:tcPr>
          <w:p w14:paraId="53CB4ECA" w14:textId="77777777" w:rsidR="006223E2" w:rsidRPr="006223E2" w:rsidRDefault="002F3B27" w:rsidP="002F3B27">
            <w:pPr>
              <w:ind w:firstLine="0"/>
            </w:pPr>
            <w:r>
              <w:rPr>
                <w:rFonts w:hint="eastAsia"/>
              </w:rPr>
              <w:t>dex</w:t>
            </w:r>
            <w:r>
              <w:rPr>
                <w:rFonts w:hint="eastAsia"/>
              </w:rPr>
              <w:t>文件生成</w:t>
            </w:r>
            <w:r w:rsidR="006223E2" w:rsidRPr="006223E2">
              <w:rPr>
                <w:rFonts w:hint="eastAsia"/>
              </w:rPr>
              <w:t>测试</w:t>
            </w:r>
          </w:p>
        </w:tc>
      </w:tr>
      <w:tr w:rsidR="006223E2" w:rsidRPr="006223E2" w14:paraId="739070DF" w14:textId="77777777" w:rsidTr="00A01A96">
        <w:tc>
          <w:tcPr>
            <w:tcW w:w="2766" w:type="dxa"/>
            <w:vMerge/>
            <w:tcBorders>
              <w:top w:val="single" w:sz="4" w:space="0" w:color="auto"/>
              <w:left w:val="single" w:sz="4" w:space="0" w:color="auto"/>
              <w:bottom w:val="single" w:sz="4" w:space="0" w:color="auto"/>
              <w:right w:val="single" w:sz="4" w:space="0" w:color="auto"/>
            </w:tcBorders>
            <w:vAlign w:val="center"/>
            <w:hideMark/>
          </w:tcPr>
          <w:p w14:paraId="794472B3" w14:textId="77777777" w:rsidR="006223E2" w:rsidRPr="006223E2" w:rsidRDefault="006223E2" w:rsidP="006223E2"/>
        </w:tc>
        <w:tc>
          <w:tcPr>
            <w:tcW w:w="2767" w:type="dxa"/>
            <w:tcBorders>
              <w:top w:val="single" w:sz="4" w:space="0" w:color="auto"/>
              <w:left w:val="single" w:sz="4" w:space="0" w:color="auto"/>
              <w:bottom w:val="single" w:sz="4" w:space="0" w:color="auto"/>
              <w:right w:val="single" w:sz="4" w:space="0" w:color="auto"/>
            </w:tcBorders>
            <w:hideMark/>
          </w:tcPr>
          <w:p w14:paraId="51F12B8C" w14:textId="77777777" w:rsidR="006223E2" w:rsidRPr="006223E2" w:rsidRDefault="006223E2" w:rsidP="006223E2">
            <w:r>
              <w:rPr>
                <w:kern w:val="0"/>
              </w:rPr>
              <w:t>IDEA</w:t>
            </w:r>
            <w:r>
              <w:rPr>
                <w:rFonts w:hint="eastAsia"/>
                <w:kern w:val="0"/>
              </w:rPr>
              <w:t>中编译</w:t>
            </w:r>
            <w:r>
              <w:rPr>
                <w:kern w:val="0"/>
              </w:rPr>
              <w:t>dex2jar</w:t>
            </w:r>
          </w:p>
        </w:tc>
        <w:tc>
          <w:tcPr>
            <w:tcW w:w="2972" w:type="dxa"/>
            <w:tcBorders>
              <w:top w:val="single" w:sz="4" w:space="0" w:color="auto"/>
              <w:left w:val="single" w:sz="4" w:space="0" w:color="auto"/>
              <w:bottom w:val="single" w:sz="4" w:space="0" w:color="auto"/>
              <w:right w:val="single" w:sz="4" w:space="0" w:color="auto"/>
            </w:tcBorders>
            <w:hideMark/>
          </w:tcPr>
          <w:p w14:paraId="2C2070B4" w14:textId="77777777" w:rsidR="006223E2" w:rsidRPr="006223E2" w:rsidRDefault="002F3B27" w:rsidP="002F3B27">
            <w:pPr>
              <w:ind w:firstLine="0"/>
            </w:pPr>
            <w:r>
              <w:rPr>
                <w:kern w:val="0"/>
              </w:rPr>
              <w:t>IDEA</w:t>
            </w:r>
            <w:r>
              <w:rPr>
                <w:rFonts w:hint="eastAsia"/>
                <w:kern w:val="0"/>
              </w:rPr>
              <w:t>中编译</w:t>
            </w:r>
            <w:r>
              <w:rPr>
                <w:kern w:val="0"/>
              </w:rPr>
              <w:t>dex2jar</w:t>
            </w:r>
            <w:r w:rsidR="006223E2" w:rsidRPr="006223E2">
              <w:t>测试</w:t>
            </w:r>
          </w:p>
        </w:tc>
      </w:tr>
      <w:tr w:rsidR="006223E2" w:rsidRPr="006223E2" w14:paraId="41547B5A" w14:textId="77777777" w:rsidTr="00A01A96">
        <w:trPr>
          <w:trHeight w:val="362"/>
        </w:trPr>
        <w:tc>
          <w:tcPr>
            <w:tcW w:w="2766" w:type="dxa"/>
            <w:vMerge/>
            <w:tcBorders>
              <w:top w:val="single" w:sz="4" w:space="0" w:color="auto"/>
              <w:left w:val="single" w:sz="4" w:space="0" w:color="auto"/>
              <w:bottom w:val="single" w:sz="4" w:space="0" w:color="auto"/>
              <w:right w:val="single" w:sz="4" w:space="0" w:color="auto"/>
            </w:tcBorders>
            <w:vAlign w:val="center"/>
            <w:hideMark/>
          </w:tcPr>
          <w:p w14:paraId="0746FFCB" w14:textId="77777777" w:rsidR="006223E2" w:rsidRPr="006223E2" w:rsidRDefault="006223E2" w:rsidP="006223E2"/>
        </w:tc>
        <w:tc>
          <w:tcPr>
            <w:tcW w:w="2767" w:type="dxa"/>
            <w:tcBorders>
              <w:top w:val="single" w:sz="4" w:space="0" w:color="auto"/>
              <w:left w:val="single" w:sz="4" w:space="0" w:color="auto"/>
              <w:bottom w:val="single" w:sz="4" w:space="0" w:color="auto"/>
              <w:right w:val="single" w:sz="4" w:space="0" w:color="auto"/>
            </w:tcBorders>
            <w:hideMark/>
          </w:tcPr>
          <w:p w14:paraId="49CFCE0F" w14:textId="77777777" w:rsidR="006223E2" w:rsidRPr="006223E2" w:rsidRDefault="006223E2" w:rsidP="006223E2">
            <w:r w:rsidRPr="006223E2">
              <w:rPr>
                <w:rFonts w:hint="eastAsia"/>
              </w:rPr>
              <w:t>转换</w:t>
            </w:r>
            <w:r w:rsidRPr="006223E2">
              <w:rPr>
                <w:rFonts w:hint="eastAsia"/>
              </w:rPr>
              <w:t>dex</w:t>
            </w:r>
            <w:r w:rsidRPr="006223E2">
              <w:rPr>
                <w:rFonts w:hint="eastAsia"/>
              </w:rPr>
              <w:t>文件为</w:t>
            </w:r>
            <w:r w:rsidRPr="006223E2">
              <w:rPr>
                <w:rFonts w:hint="eastAsia"/>
              </w:rPr>
              <w:t>jar</w:t>
            </w:r>
            <w:r w:rsidRPr="006223E2">
              <w:rPr>
                <w:rFonts w:hint="eastAsia"/>
              </w:rPr>
              <w:t>包</w:t>
            </w:r>
          </w:p>
        </w:tc>
        <w:tc>
          <w:tcPr>
            <w:tcW w:w="2972" w:type="dxa"/>
            <w:tcBorders>
              <w:top w:val="single" w:sz="4" w:space="0" w:color="auto"/>
              <w:left w:val="single" w:sz="4" w:space="0" w:color="auto"/>
              <w:bottom w:val="single" w:sz="4" w:space="0" w:color="auto"/>
              <w:right w:val="single" w:sz="4" w:space="0" w:color="auto"/>
            </w:tcBorders>
            <w:hideMark/>
          </w:tcPr>
          <w:p w14:paraId="442101F2" w14:textId="77777777" w:rsidR="006223E2" w:rsidRPr="006223E2" w:rsidRDefault="002F3B27" w:rsidP="002F3B27">
            <w:pPr>
              <w:ind w:firstLine="0"/>
            </w:pPr>
            <w:r w:rsidRPr="006223E2">
              <w:rPr>
                <w:rFonts w:hint="eastAsia"/>
              </w:rPr>
              <w:t>转换</w:t>
            </w:r>
            <w:r w:rsidRPr="006223E2">
              <w:rPr>
                <w:rFonts w:hint="eastAsia"/>
              </w:rPr>
              <w:t>dex</w:t>
            </w:r>
            <w:r w:rsidRPr="006223E2">
              <w:rPr>
                <w:rFonts w:hint="eastAsia"/>
              </w:rPr>
              <w:t>文件为</w:t>
            </w:r>
            <w:r w:rsidRPr="006223E2">
              <w:rPr>
                <w:rFonts w:hint="eastAsia"/>
              </w:rPr>
              <w:t>jar</w:t>
            </w:r>
            <w:r w:rsidRPr="006223E2">
              <w:rPr>
                <w:rFonts w:hint="eastAsia"/>
              </w:rPr>
              <w:t>包</w:t>
            </w:r>
            <w:r w:rsidR="006223E2" w:rsidRPr="006223E2">
              <w:rPr>
                <w:rFonts w:hint="eastAsia"/>
              </w:rPr>
              <w:t>测试</w:t>
            </w:r>
          </w:p>
        </w:tc>
      </w:tr>
      <w:tr w:rsidR="006223E2" w:rsidRPr="006223E2" w14:paraId="7956E837" w14:textId="77777777" w:rsidTr="00A01A96">
        <w:tc>
          <w:tcPr>
            <w:tcW w:w="2766" w:type="dxa"/>
            <w:vMerge/>
            <w:tcBorders>
              <w:top w:val="single" w:sz="4" w:space="0" w:color="auto"/>
              <w:left w:val="single" w:sz="4" w:space="0" w:color="auto"/>
              <w:bottom w:val="single" w:sz="4" w:space="0" w:color="auto"/>
              <w:right w:val="single" w:sz="4" w:space="0" w:color="auto"/>
            </w:tcBorders>
            <w:vAlign w:val="center"/>
          </w:tcPr>
          <w:p w14:paraId="610D0EC0" w14:textId="77777777" w:rsidR="006223E2" w:rsidRPr="006223E2" w:rsidRDefault="006223E2" w:rsidP="006223E2"/>
        </w:tc>
        <w:tc>
          <w:tcPr>
            <w:tcW w:w="2767" w:type="dxa"/>
            <w:tcBorders>
              <w:top w:val="single" w:sz="4" w:space="0" w:color="auto"/>
              <w:left w:val="single" w:sz="4" w:space="0" w:color="auto"/>
              <w:bottom w:val="single" w:sz="4" w:space="0" w:color="auto"/>
              <w:right w:val="single" w:sz="4" w:space="0" w:color="auto"/>
            </w:tcBorders>
          </w:tcPr>
          <w:p w14:paraId="4CFBBA89" w14:textId="77777777" w:rsidR="006223E2" w:rsidRPr="006223E2" w:rsidRDefault="006223E2" w:rsidP="006223E2">
            <w:r>
              <w:rPr>
                <w:rFonts w:hint="eastAsia"/>
                <w:kern w:val="0"/>
              </w:rPr>
              <w:t>查看代码</w:t>
            </w:r>
          </w:p>
        </w:tc>
        <w:tc>
          <w:tcPr>
            <w:tcW w:w="2972" w:type="dxa"/>
            <w:tcBorders>
              <w:top w:val="single" w:sz="4" w:space="0" w:color="auto"/>
              <w:left w:val="single" w:sz="4" w:space="0" w:color="auto"/>
              <w:bottom w:val="single" w:sz="4" w:space="0" w:color="auto"/>
              <w:right w:val="single" w:sz="4" w:space="0" w:color="auto"/>
            </w:tcBorders>
          </w:tcPr>
          <w:p w14:paraId="702FEAFD" w14:textId="77777777" w:rsidR="006223E2" w:rsidRPr="006223E2" w:rsidRDefault="002F3B27" w:rsidP="002F3B27">
            <w:pPr>
              <w:ind w:firstLine="0"/>
            </w:pPr>
            <w:r>
              <w:rPr>
                <w:rFonts w:hint="eastAsia"/>
                <w:kern w:val="0"/>
              </w:rPr>
              <w:t>查看代码</w:t>
            </w:r>
            <w:r w:rsidR="006223E2" w:rsidRPr="006223E2">
              <w:rPr>
                <w:rFonts w:hint="eastAsia"/>
              </w:rPr>
              <w:t>测试</w:t>
            </w:r>
          </w:p>
        </w:tc>
      </w:tr>
      <w:tr w:rsidR="006223E2" w:rsidRPr="006223E2" w14:paraId="0C51B848" w14:textId="77777777" w:rsidTr="00A01A96">
        <w:tc>
          <w:tcPr>
            <w:tcW w:w="2766" w:type="dxa"/>
            <w:vMerge/>
            <w:tcBorders>
              <w:top w:val="single" w:sz="4" w:space="0" w:color="auto"/>
              <w:left w:val="single" w:sz="4" w:space="0" w:color="auto"/>
              <w:bottom w:val="single" w:sz="4" w:space="0" w:color="auto"/>
              <w:right w:val="single" w:sz="4" w:space="0" w:color="auto"/>
            </w:tcBorders>
            <w:vAlign w:val="center"/>
            <w:hideMark/>
          </w:tcPr>
          <w:p w14:paraId="16176D02" w14:textId="77777777" w:rsidR="006223E2" w:rsidRPr="006223E2" w:rsidRDefault="006223E2" w:rsidP="006223E2"/>
        </w:tc>
        <w:tc>
          <w:tcPr>
            <w:tcW w:w="2767" w:type="dxa"/>
            <w:tcBorders>
              <w:top w:val="single" w:sz="4" w:space="0" w:color="auto"/>
              <w:left w:val="single" w:sz="4" w:space="0" w:color="auto"/>
              <w:bottom w:val="single" w:sz="4" w:space="0" w:color="auto"/>
              <w:right w:val="single" w:sz="4" w:space="0" w:color="auto"/>
            </w:tcBorders>
          </w:tcPr>
          <w:p w14:paraId="1BBDB647" w14:textId="77777777" w:rsidR="006223E2" w:rsidRPr="006223E2" w:rsidRDefault="002F3B27" w:rsidP="006223E2">
            <w:r>
              <w:rPr>
                <w:rFonts w:hint="eastAsia"/>
                <w:kern w:val="0"/>
              </w:rPr>
              <w:t>获取文件资源</w:t>
            </w:r>
          </w:p>
        </w:tc>
        <w:tc>
          <w:tcPr>
            <w:tcW w:w="2972" w:type="dxa"/>
            <w:tcBorders>
              <w:top w:val="single" w:sz="4" w:space="0" w:color="auto"/>
              <w:left w:val="single" w:sz="4" w:space="0" w:color="auto"/>
              <w:bottom w:val="single" w:sz="4" w:space="0" w:color="auto"/>
              <w:right w:val="single" w:sz="4" w:space="0" w:color="auto"/>
            </w:tcBorders>
          </w:tcPr>
          <w:p w14:paraId="58067F62" w14:textId="77777777" w:rsidR="006223E2" w:rsidRPr="006223E2" w:rsidRDefault="002F3B27" w:rsidP="002F3B27">
            <w:pPr>
              <w:ind w:firstLine="0"/>
            </w:pPr>
            <w:r>
              <w:rPr>
                <w:rFonts w:hint="eastAsia"/>
                <w:kern w:val="0"/>
              </w:rPr>
              <w:t>获取文件资源</w:t>
            </w:r>
            <w:r w:rsidR="006223E2" w:rsidRPr="006223E2">
              <w:t>测试</w:t>
            </w:r>
          </w:p>
        </w:tc>
      </w:tr>
      <w:tr w:rsidR="0084367A" w:rsidRPr="006223E2" w14:paraId="01487A42" w14:textId="77777777" w:rsidTr="00A01A96">
        <w:trPr>
          <w:trHeight w:val="62"/>
        </w:trPr>
        <w:tc>
          <w:tcPr>
            <w:tcW w:w="2766" w:type="dxa"/>
            <w:vMerge w:val="restart"/>
            <w:tcBorders>
              <w:left w:val="single" w:sz="4" w:space="0" w:color="auto"/>
              <w:right w:val="single" w:sz="4" w:space="0" w:color="auto"/>
            </w:tcBorders>
            <w:vAlign w:val="center"/>
          </w:tcPr>
          <w:p w14:paraId="3617684A" w14:textId="77777777" w:rsidR="0084367A" w:rsidRPr="006223E2" w:rsidRDefault="0084367A" w:rsidP="006223E2">
            <w:r w:rsidRPr="006223E2">
              <w:rPr>
                <w:rFonts w:hint="eastAsia"/>
              </w:rPr>
              <w:t>非功能性</w:t>
            </w:r>
            <w:r>
              <w:rPr>
                <w:rFonts w:hint="eastAsia"/>
              </w:rPr>
              <w:t>需求</w:t>
            </w:r>
          </w:p>
        </w:tc>
        <w:tc>
          <w:tcPr>
            <w:tcW w:w="2767" w:type="dxa"/>
            <w:tcBorders>
              <w:top w:val="single" w:sz="4" w:space="0" w:color="auto"/>
              <w:left w:val="single" w:sz="4" w:space="0" w:color="auto"/>
              <w:bottom w:val="single" w:sz="4" w:space="0" w:color="auto"/>
              <w:right w:val="single" w:sz="4" w:space="0" w:color="auto"/>
            </w:tcBorders>
          </w:tcPr>
          <w:p w14:paraId="3B08B952" w14:textId="77777777" w:rsidR="0084367A" w:rsidRPr="006223E2" w:rsidRDefault="0084367A" w:rsidP="006223E2"/>
        </w:tc>
        <w:tc>
          <w:tcPr>
            <w:tcW w:w="2972" w:type="dxa"/>
            <w:tcBorders>
              <w:top w:val="single" w:sz="4" w:space="0" w:color="auto"/>
              <w:left w:val="single" w:sz="4" w:space="0" w:color="auto"/>
              <w:bottom w:val="single" w:sz="4" w:space="0" w:color="auto"/>
              <w:right w:val="single" w:sz="4" w:space="0" w:color="auto"/>
            </w:tcBorders>
          </w:tcPr>
          <w:p w14:paraId="58BA61D8" w14:textId="77777777" w:rsidR="0084367A" w:rsidRPr="006223E2" w:rsidRDefault="0084367A" w:rsidP="006223E2">
            <w:r>
              <w:rPr>
                <w:rFonts w:hint="eastAsia"/>
                <w:kern w:val="0"/>
              </w:rPr>
              <w:t>版本兼容性</w:t>
            </w:r>
            <w:r w:rsidRPr="006223E2">
              <w:rPr>
                <w:rFonts w:hint="eastAsia"/>
              </w:rPr>
              <w:t>测试</w:t>
            </w:r>
          </w:p>
        </w:tc>
      </w:tr>
      <w:tr w:rsidR="0084367A" w:rsidRPr="006223E2" w14:paraId="443E2FC3" w14:textId="77777777" w:rsidTr="00A01A96">
        <w:trPr>
          <w:trHeight w:val="62"/>
        </w:trPr>
        <w:tc>
          <w:tcPr>
            <w:tcW w:w="2766" w:type="dxa"/>
            <w:vMerge/>
            <w:tcBorders>
              <w:left w:val="single" w:sz="4" w:space="0" w:color="auto"/>
              <w:right w:val="single" w:sz="4" w:space="0" w:color="auto"/>
            </w:tcBorders>
          </w:tcPr>
          <w:p w14:paraId="5486E0D6" w14:textId="77777777" w:rsidR="0084367A" w:rsidRPr="006223E2" w:rsidRDefault="0084367A" w:rsidP="006223E2"/>
        </w:tc>
        <w:tc>
          <w:tcPr>
            <w:tcW w:w="2767" w:type="dxa"/>
            <w:tcBorders>
              <w:top w:val="single" w:sz="4" w:space="0" w:color="auto"/>
              <w:left w:val="single" w:sz="4" w:space="0" w:color="auto"/>
              <w:bottom w:val="single" w:sz="4" w:space="0" w:color="auto"/>
              <w:right w:val="single" w:sz="4" w:space="0" w:color="auto"/>
            </w:tcBorders>
          </w:tcPr>
          <w:p w14:paraId="556C47AF" w14:textId="77777777" w:rsidR="0084367A" w:rsidRDefault="00B45492" w:rsidP="006223E2">
            <w:pPr>
              <w:rPr>
                <w:kern w:val="0"/>
              </w:rPr>
            </w:pPr>
            <w:r>
              <w:rPr>
                <w:rStyle w:val="ad"/>
              </w:rPr>
              <w:commentReference w:id="13"/>
            </w:r>
          </w:p>
        </w:tc>
        <w:tc>
          <w:tcPr>
            <w:tcW w:w="2972" w:type="dxa"/>
            <w:tcBorders>
              <w:top w:val="single" w:sz="4" w:space="0" w:color="auto"/>
              <w:left w:val="single" w:sz="4" w:space="0" w:color="auto"/>
              <w:bottom w:val="single" w:sz="4" w:space="0" w:color="auto"/>
              <w:right w:val="single" w:sz="4" w:space="0" w:color="auto"/>
            </w:tcBorders>
          </w:tcPr>
          <w:p w14:paraId="3606F6FE" w14:textId="77777777" w:rsidR="0084367A" w:rsidRPr="006223E2" w:rsidRDefault="0084367A" w:rsidP="006223E2">
            <w:r>
              <w:rPr>
                <w:rFonts w:hint="eastAsia"/>
                <w:kern w:val="0"/>
              </w:rPr>
              <w:t>图形界面</w:t>
            </w:r>
            <w:r w:rsidRPr="006223E2">
              <w:rPr>
                <w:rFonts w:hint="eastAsia"/>
              </w:rPr>
              <w:t>测试</w:t>
            </w:r>
          </w:p>
        </w:tc>
      </w:tr>
    </w:tbl>
    <w:p w14:paraId="20BB1C3D" w14:textId="77777777" w:rsidR="006223E2" w:rsidRDefault="002F3B27" w:rsidP="002F3B27">
      <w:pPr>
        <w:pStyle w:val="1"/>
      </w:pPr>
      <w:bookmarkStart w:id="15" w:name="_Toc483346578"/>
      <w:r>
        <w:rPr>
          <w:rFonts w:hint="eastAsia"/>
        </w:rPr>
        <w:t>功能需求测试</w:t>
      </w:r>
      <w:bookmarkEnd w:id="15"/>
    </w:p>
    <w:p w14:paraId="4537262E" w14:textId="77777777" w:rsidR="002F3B27" w:rsidRDefault="002F3B27" w:rsidP="002F3B27">
      <w:pPr>
        <w:pStyle w:val="2"/>
      </w:pPr>
      <w:bookmarkStart w:id="16" w:name="_Toc483346579"/>
      <w:r>
        <w:rPr>
          <w:rFonts w:hint="eastAsia"/>
        </w:rPr>
        <w:t>3.1dex文件生成测试</w:t>
      </w:r>
      <w:bookmarkEnd w:id="16"/>
    </w:p>
    <w:p w14:paraId="6FC07A44" w14:textId="77777777" w:rsidR="002F3B27" w:rsidRDefault="002F3B27" w:rsidP="002F3B27">
      <w:r>
        <w:rPr>
          <w:rFonts w:hint="eastAsia"/>
        </w:rPr>
        <w:t>dex</w:t>
      </w:r>
      <w:r>
        <w:rPr>
          <w:rFonts w:hint="eastAsia"/>
        </w:rPr>
        <w:t>文件生成是进行反编译工作的第一步，完成此步骤，才能顺利进行之后的工作。设计</w:t>
      </w:r>
      <w:r>
        <w:rPr>
          <w:rFonts w:hint="eastAsia"/>
        </w:rPr>
        <w:t>dex</w:t>
      </w:r>
      <w:r>
        <w:rPr>
          <w:rFonts w:hint="eastAsia"/>
        </w:rPr>
        <w:t>文件生成测试用例的目的是测试</w:t>
      </w:r>
      <w:commentRangeStart w:id="17"/>
      <w:r>
        <w:rPr>
          <w:rFonts w:hint="eastAsia"/>
        </w:rPr>
        <w:t>各种类型与版本</w:t>
      </w:r>
      <w:commentRangeEnd w:id="17"/>
      <w:r w:rsidR="00B45492">
        <w:rPr>
          <w:rStyle w:val="ad"/>
        </w:rPr>
        <w:commentReference w:id="17"/>
      </w:r>
      <w:r>
        <w:rPr>
          <w:rFonts w:hint="eastAsia"/>
        </w:rPr>
        <w:t>的</w:t>
      </w:r>
      <w:r>
        <w:rPr>
          <w:rFonts w:hint="eastAsia"/>
        </w:rPr>
        <w:t>apk</w:t>
      </w:r>
      <w:r>
        <w:rPr>
          <w:rFonts w:hint="eastAsia"/>
        </w:rPr>
        <w:t>文件是否都能顺利</w:t>
      </w:r>
      <w:commentRangeStart w:id="18"/>
      <w:r>
        <w:rPr>
          <w:rFonts w:hint="eastAsia"/>
        </w:rPr>
        <w:t>生成</w:t>
      </w:r>
      <w:commentRangeEnd w:id="18"/>
      <w:r w:rsidR="00E403CD">
        <w:rPr>
          <w:rStyle w:val="ad"/>
        </w:rPr>
        <w:commentReference w:id="18"/>
      </w:r>
      <w:r>
        <w:rPr>
          <w:rFonts w:hint="eastAsia"/>
        </w:rPr>
        <w:t>dex</w:t>
      </w:r>
      <w:r>
        <w:rPr>
          <w:rFonts w:hint="eastAsia"/>
        </w:rPr>
        <w:t>文件。如果结果正确顺利生成，则返回</w:t>
      </w:r>
      <w:r>
        <w:rPr>
          <w:rFonts w:hint="eastAsia"/>
        </w:rPr>
        <w:t>dex</w:t>
      </w:r>
      <w:r>
        <w:rPr>
          <w:rFonts w:hint="eastAsia"/>
        </w:rPr>
        <w:t>文件生成成功的结果，可以进行下一步操作；</w:t>
      </w:r>
      <w:commentRangeStart w:id="19"/>
      <w:r>
        <w:rPr>
          <w:rFonts w:hint="eastAsia"/>
        </w:rPr>
        <w:t>否则返回生成失败的结果。</w:t>
      </w:r>
      <w:commentRangeEnd w:id="19"/>
      <w:r w:rsidR="005706FC">
        <w:rPr>
          <w:rStyle w:val="ad"/>
        </w:rPr>
        <w:commentReference w:id="19"/>
      </w:r>
    </w:p>
    <w:p w14:paraId="461F6E73" w14:textId="77777777" w:rsidR="002F3B27" w:rsidRDefault="002F3B27" w:rsidP="002F3B27">
      <w:commentRangeStart w:id="20"/>
      <w:r>
        <w:rPr>
          <w:rFonts w:hint="eastAsia"/>
        </w:rPr>
        <w:t>测试用例</w:t>
      </w:r>
      <w:commentRangeEnd w:id="20"/>
      <w:r w:rsidR="00801E32">
        <w:rPr>
          <w:rStyle w:val="ad"/>
        </w:rPr>
        <w:commentReference w:id="20"/>
      </w:r>
      <w:r>
        <w:rPr>
          <w:rFonts w:hint="eastAsia"/>
        </w:rPr>
        <w:t>描述如下：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39"/>
        <w:gridCol w:w="2132"/>
        <w:gridCol w:w="2132"/>
        <w:gridCol w:w="2132"/>
      </w:tblGrid>
      <w:tr w:rsidR="002F3B27" w14:paraId="268EDB11" w14:textId="77777777" w:rsidTr="002F3B27">
        <w:tc>
          <w:tcPr>
            <w:tcW w:w="2132" w:type="dxa"/>
            <w:gridSpan w:val="2"/>
            <w:shd w:val="clear" w:color="auto" w:fill="auto"/>
          </w:tcPr>
          <w:p w14:paraId="3EDD1369" w14:textId="77777777" w:rsidR="002F3B27" w:rsidRPr="00333676" w:rsidRDefault="002F3B27" w:rsidP="00A01A96">
            <w:pPr>
              <w:rPr>
                <w:b/>
                <w:bCs/>
              </w:rPr>
            </w:pPr>
            <w:r w:rsidRPr="00333676">
              <w:rPr>
                <w:rFonts w:hint="eastAsia"/>
                <w:b/>
                <w:bCs/>
              </w:rPr>
              <w:t>项目</w:t>
            </w:r>
          </w:p>
        </w:tc>
        <w:tc>
          <w:tcPr>
            <w:tcW w:w="2132" w:type="dxa"/>
            <w:shd w:val="clear" w:color="auto" w:fill="auto"/>
          </w:tcPr>
          <w:p w14:paraId="423E709F" w14:textId="77777777" w:rsidR="002F3B27" w:rsidRDefault="002F3B27" w:rsidP="00A01A96">
            <w:pPr>
              <w:ind w:firstLine="0"/>
            </w:pPr>
            <w:r>
              <w:rPr>
                <w:rFonts w:hint="eastAsia"/>
              </w:rPr>
              <w:t>dex2jar</w:t>
            </w:r>
            <w:r>
              <w:rPr>
                <w:rFonts w:hint="eastAsia"/>
              </w:rPr>
              <w:t>测试及优化</w:t>
            </w:r>
          </w:p>
        </w:tc>
        <w:tc>
          <w:tcPr>
            <w:tcW w:w="2132" w:type="dxa"/>
            <w:shd w:val="clear" w:color="auto" w:fill="auto"/>
          </w:tcPr>
          <w:p w14:paraId="7073568E" w14:textId="77777777" w:rsidR="002F3B27" w:rsidRPr="00333676" w:rsidRDefault="002F3B27" w:rsidP="00A01A96">
            <w:pPr>
              <w:rPr>
                <w:b/>
                <w:bCs/>
              </w:rPr>
            </w:pPr>
            <w:r w:rsidRPr="00333676">
              <w:rPr>
                <w:rFonts w:hint="eastAsia"/>
                <w:b/>
                <w:bCs/>
              </w:rPr>
              <w:t>版本</w:t>
            </w:r>
          </w:p>
        </w:tc>
        <w:tc>
          <w:tcPr>
            <w:tcW w:w="2132" w:type="dxa"/>
            <w:shd w:val="clear" w:color="auto" w:fill="auto"/>
          </w:tcPr>
          <w:p w14:paraId="13CC7AC7" w14:textId="77777777" w:rsidR="002F3B27" w:rsidRDefault="00A01A96" w:rsidP="00A01A96">
            <w:r>
              <w:t>V</w:t>
            </w:r>
            <w:r>
              <w:rPr>
                <w:rFonts w:hint="eastAsia"/>
              </w:rPr>
              <w:t>1.1</w:t>
            </w:r>
          </w:p>
        </w:tc>
      </w:tr>
      <w:tr w:rsidR="002F3B27" w:rsidRPr="00333676" w14:paraId="1487E245" w14:textId="77777777" w:rsidTr="002F3B27">
        <w:tc>
          <w:tcPr>
            <w:tcW w:w="2132" w:type="dxa"/>
            <w:gridSpan w:val="2"/>
            <w:shd w:val="clear" w:color="auto" w:fill="auto"/>
          </w:tcPr>
          <w:p w14:paraId="5176EC8C" w14:textId="77777777" w:rsidR="002F3B27" w:rsidRPr="00333676" w:rsidRDefault="002F3B27" w:rsidP="00A01A96">
            <w:pPr>
              <w:rPr>
                <w:b/>
                <w:bCs/>
              </w:rPr>
            </w:pPr>
            <w:r w:rsidRPr="00333676">
              <w:rPr>
                <w:rFonts w:hint="eastAsia"/>
                <w:b/>
                <w:bCs/>
              </w:rPr>
              <w:t>功能需求</w:t>
            </w:r>
          </w:p>
        </w:tc>
        <w:tc>
          <w:tcPr>
            <w:tcW w:w="2132" w:type="dxa"/>
            <w:shd w:val="clear" w:color="auto" w:fill="auto"/>
          </w:tcPr>
          <w:p w14:paraId="5A5D9ABD" w14:textId="77777777" w:rsidR="002F3B27" w:rsidRDefault="00A01A96" w:rsidP="00A01A96">
            <w:r>
              <w:t>D</w:t>
            </w:r>
            <w:r>
              <w:rPr>
                <w:rFonts w:hint="eastAsia"/>
              </w:rPr>
              <w:t>ex</w:t>
            </w:r>
            <w:r>
              <w:rPr>
                <w:rFonts w:hint="eastAsia"/>
              </w:rPr>
              <w:t>文件生成</w:t>
            </w:r>
          </w:p>
        </w:tc>
        <w:tc>
          <w:tcPr>
            <w:tcW w:w="2132" w:type="dxa"/>
            <w:shd w:val="clear" w:color="auto" w:fill="auto"/>
          </w:tcPr>
          <w:p w14:paraId="5406235E" w14:textId="77777777" w:rsidR="002F3B27" w:rsidRPr="00333676" w:rsidRDefault="002F3B27" w:rsidP="00A01A96">
            <w:pPr>
              <w:rPr>
                <w:b/>
                <w:bCs/>
              </w:rPr>
            </w:pPr>
            <w:r w:rsidRPr="00333676">
              <w:rPr>
                <w:rFonts w:hint="eastAsia"/>
                <w:b/>
                <w:bCs/>
              </w:rPr>
              <w:t>编制人</w:t>
            </w:r>
          </w:p>
        </w:tc>
        <w:tc>
          <w:tcPr>
            <w:tcW w:w="2132" w:type="dxa"/>
            <w:shd w:val="clear" w:color="auto" w:fill="auto"/>
          </w:tcPr>
          <w:p w14:paraId="0A87BDC5" w14:textId="77777777" w:rsidR="002F3B27" w:rsidRPr="00333676" w:rsidRDefault="00A01A96" w:rsidP="00A01A96">
            <w:r>
              <w:rPr>
                <w:rFonts w:hint="eastAsia"/>
              </w:rPr>
              <w:t>蒋波</w:t>
            </w:r>
          </w:p>
        </w:tc>
      </w:tr>
      <w:tr w:rsidR="002F3B27" w14:paraId="70D7F5C7" w14:textId="77777777" w:rsidTr="002F3B27">
        <w:tc>
          <w:tcPr>
            <w:tcW w:w="2132" w:type="dxa"/>
            <w:gridSpan w:val="2"/>
            <w:shd w:val="clear" w:color="auto" w:fill="auto"/>
          </w:tcPr>
          <w:p w14:paraId="3C003148" w14:textId="3E0AAE8C" w:rsidR="002F3B27" w:rsidRPr="00333676" w:rsidRDefault="002F3B27" w:rsidP="00A01A96">
            <w:pPr>
              <w:rPr>
                <w:b/>
                <w:bCs/>
              </w:rPr>
            </w:pPr>
            <w:commentRangeStart w:id="21"/>
            <w:r w:rsidRPr="00333676">
              <w:rPr>
                <w:rFonts w:hint="eastAsia"/>
                <w:b/>
                <w:bCs/>
              </w:rPr>
              <w:t>用例</w:t>
            </w:r>
            <w:commentRangeEnd w:id="21"/>
            <w:r w:rsidR="00801E32">
              <w:rPr>
                <w:rStyle w:val="ad"/>
              </w:rPr>
              <w:commentReference w:id="21"/>
            </w:r>
            <w:ins w:id="22" w:author="liuchao" w:date="2017-05-26T08:20:00Z">
              <w:r w:rsidR="00801E32">
                <w:rPr>
                  <w:rFonts w:hint="eastAsia"/>
                  <w:b/>
                  <w:bCs/>
                </w:rPr>
                <w:t>编号</w:t>
              </w:r>
            </w:ins>
            <w:del w:id="23" w:author="liuchao" w:date="2017-05-26T08:20:00Z">
              <w:r w:rsidRPr="00333676" w:rsidDel="00801E32">
                <w:rPr>
                  <w:rFonts w:hint="eastAsia"/>
                  <w:b/>
                  <w:bCs/>
                </w:rPr>
                <w:delText>ID</w:delText>
              </w:r>
            </w:del>
          </w:p>
        </w:tc>
        <w:tc>
          <w:tcPr>
            <w:tcW w:w="2132" w:type="dxa"/>
            <w:shd w:val="clear" w:color="auto" w:fill="auto"/>
          </w:tcPr>
          <w:p w14:paraId="6E6F642E" w14:textId="77777777" w:rsidR="002F3B27" w:rsidRDefault="002F3B27" w:rsidP="00A01A96">
            <w:r>
              <w:rPr>
                <w:rFonts w:hint="eastAsia"/>
              </w:rPr>
              <w:t>１</w:t>
            </w:r>
          </w:p>
        </w:tc>
        <w:tc>
          <w:tcPr>
            <w:tcW w:w="2132" w:type="dxa"/>
            <w:shd w:val="clear" w:color="auto" w:fill="auto"/>
          </w:tcPr>
          <w:p w14:paraId="42632E6C" w14:textId="77777777" w:rsidR="002F3B27" w:rsidRPr="00333676" w:rsidRDefault="002F3B27" w:rsidP="00A01A96">
            <w:pPr>
              <w:rPr>
                <w:b/>
                <w:bCs/>
              </w:rPr>
            </w:pPr>
            <w:r w:rsidRPr="00333676">
              <w:rPr>
                <w:rFonts w:hint="eastAsia"/>
                <w:b/>
                <w:bCs/>
              </w:rPr>
              <w:t>时间</w:t>
            </w:r>
          </w:p>
        </w:tc>
        <w:tc>
          <w:tcPr>
            <w:tcW w:w="2132" w:type="dxa"/>
            <w:shd w:val="clear" w:color="auto" w:fill="auto"/>
          </w:tcPr>
          <w:p w14:paraId="71F8CCDC" w14:textId="77777777" w:rsidR="002F3B27" w:rsidRDefault="00A01A96" w:rsidP="00A01A96">
            <w:r>
              <w:rPr>
                <w:rFonts w:hint="eastAsia"/>
              </w:rPr>
              <w:t>2017-05-23</w:t>
            </w:r>
          </w:p>
        </w:tc>
      </w:tr>
      <w:tr w:rsidR="002F3B27" w:rsidRPr="00333676" w14:paraId="155371C2" w14:textId="77777777" w:rsidTr="002F3B27">
        <w:tc>
          <w:tcPr>
            <w:tcW w:w="2132" w:type="dxa"/>
            <w:gridSpan w:val="2"/>
            <w:shd w:val="clear" w:color="auto" w:fill="auto"/>
          </w:tcPr>
          <w:p w14:paraId="27FCB5D3" w14:textId="77777777" w:rsidR="002F3B27" w:rsidRPr="00333676" w:rsidRDefault="002F3B27" w:rsidP="00A01A96">
            <w:pPr>
              <w:rPr>
                <w:b/>
                <w:bCs/>
              </w:rPr>
            </w:pPr>
            <w:r w:rsidRPr="00333676">
              <w:rPr>
                <w:rFonts w:hint="eastAsia"/>
                <w:b/>
                <w:bCs/>
              </w:rPr>
              <w:t>相关</w:t>
            </w:r>
            <w:commentRangeStart w:id="24"/>
            <w:r w:rsidRPr="00333676">
              <w:rPr>
                <w:rFonts w:hint="eastAsia"/>
                <w:b/>
                <w:bCs/>
              </w:rPr>
              <w:t>用例</w:t>
            </w:r>
            <w:commentRangeEnd w:id="24"/>
            <w:r w:rsidR="00801E32">
              <w:rPr>
                <w:rStyle w:val="ad"/>
              </w:rPr>
              <w:commentReference w:id="24"/>
            </w:r>
          </w:p>
        </w:tc>
        <w:tc>
          <w:tcPr>
            <w:tcW w:w="6396" w:type="dxa"/>
            <w:gridSpan w:val="3"/>
            <w:shd w:val="clear" w:color="auto" w:fill="auto"/>
          </w:tcPr>
          <w:p w14:paraId="24D83419" w14:textId="77777777" w:rsidR="002F3B27" w:rsidRPr="00333676" w:rsidRDefault="002F3B27" w:rsidP="00A01A96">
            <w:pPr>
              <w:rPr>
                <w:b/>
                <w:bCs/>
              </w:rPr>
            </w:pPr>
            <w:r w:rsidRPr="00333676">
              <w:rPr>
                <w:rFonts w:hint="eastAsia"/>
                <w:b/>
                <w:bCs/>
              </w:rPr>
              <w:t>无</w:t>
            </w:r>
          </w:p>
        </w:tc>
      </w:tr>
      <w:tr w:rsidR="002F3B27" w:rsidRPr="00333676" w14:paraId="15805E00" w14:textId="77777777" w:rsidTr="002F3B27">
        <w:tc>
          <w:tcPr>
            <w:tcW w:w="2132" w:type="dxa"/>
            <w:gridSpan w:val="2"/>
            <w:shd w:val="clear" w:color="auto" w:fill="auto"/>
          </w:tcPr>
          <w:p w14:paraId="3D3FEEAD" w14:textId="77777777" w:rsidR="002F3B27" w:rsidRPr="00333676" w:rsidRDefault="002F3B27" w:rsidP="00A01A96">
            <w:pPr>
              <w:rPr>
                <w:b/>
                <w:bCs/>
              </w:rPr>
            </w:pPr>
            <w:r w:rsidRPr="00333676">
              <w:rPr>
                <w:rFonts w:hint="eastAsia"/>
                <w:b/>
                <w:bCs/>
              </w:rPr>
              <w:t>功能特性</w:t>
            </w:r>
          </w:p>
        </w:tc>
        <w:tc>
          <w:tcPr>
            <w:tcW w:w="6396" w:type="dxa"/>
            <w:gridSpan w:val="3"/>
            <w:shd w:val="clear" w:color="auto" w:fill="auto"/>
          </w:tcPr>
          <w:p w14:paraId="58B43C76" w14:textId="77777777" w:rsidR="002F3B27" w:rsidRPr="00333676" w:rsidRDefault="00A01A96" w:rsidP="00A01A96">
            <w:r>
              <w:rPr>
                <w:rFonts w:hint="eastAsia"/>
              </w:rPr>
              <w:t>使用准备好的</w:t>
            </w:r>
            <w:r>
              <w:rPr>
                <w:rFonts w:hint="eastAsia"/>
              </w:rPr>
              <w:t>apk</w:t>
            </w:r>
            <w:r>
              <w:rPr>
                <w:rFonts w:hint="eastAsia"/>
              </w:rPr>
              <w:t>文件生成相应的</w:t>
            </w:r>
            <w:r>
              <w:rPr>
                <w:rFonts w:hint="eastAsia"/>
              </w:rPr>
              <w:t>dex</w:t>
            </w:r>
            <w:r>
              <w:rPr>
                <w:rFonts w:hint="eastAsia"/>
              </w:rPr>
              <w:t>文件</w:t>
            </w:r>
          </w:p>
        </w:tc>
      </w:tr>
      <w:tr w:rsidR="002F3B27" w14:paraId="6A02245A" w14:textId="77777777" w:rsidTr="002F3B27">
        <w:tc>
          <w:tcPr>
            <w:tcW w:w="2132" w:type="dxa"/>
            <w:gridSpan w:val="2"/>
            <w:shd w:val="clear" w:color="auto" w:fill="auto"/>
          </w:tcPr>
          <w:p w14:paraId="78A2E563" w14:textId="77777777" w:rsidR="002F3B27" w:rsidRPr="00333676" w:rsidRDefault="002F3B27" w:rsidP="00A01A96">
            <w:pPr>
              <w:rPr>
                <w:b/>
                <w:bCs/>
              </w:rPr>
            </w:pPr>
            <w:r w:rsidRPr="00333676">
              <w:rPr>
                <w:rFonts w:hint="eastAsia"/>
                <w:b/>
                <w:bCs/>
              </w:rPr>
              <w:t>测试目的</w:t>
            </w:r>
          </w:p>
        </w:tc>
        <w:tc>
          <w:tcPr>
            <w:tcW w:w="6396" w:type="dxa"/>
            <w:gridSpan w:val="3"/>
            <w:shd w:val="clear" w:color="auto" w:fill="auto"/>
          </w:tcPr>
          <w:p w14:paraId="1C46FA6F" w14:textId="77777777" w:rsidR="002F3B27" w:rsidRDefault="00A01A96" w:rsidP="00A01A96">
            <w:r>
              <w:rPr>
                <w:rFonts w:hint="eastAsia"/>
              </w:rPr>
              <w:t>测试各种类型与版本的</w:t>
            </w:r>
            <w:r>
              <w:rPr>
                <w:rFonts w:hint="eastAsia"/>
              </w:rPr>
              <w:t>apk</w:t>
            </w:r>
            <w:r>
              <w:rPr>
                <w:rFonts w:hint="eastAsia"/>
              </w:rPr>
              <w:t>文件是否都能顺利生成</w:t>
            </w:r>
            <w:r>
              <w:rPr>
                <w:rFonts w:hint="eastAsia"/>
              </w:rPr>
              <w:t>dex</w:t>
            </w:r>
            <w:r>
              <w:rPr>
                <w:rFonts w:hint="eastAsia"/>
              </w:rPr>
              <w:t>文件</w:t>
            </w:r>
          </w:p>
        </w:tc>
      </w:tr>
      <w:tr w:rsidR="002F3B27" w:rsidRPr="00333676" w14:paraId="1CD1BDFD" w14:textId="77777777" w:rsidTr="002F3B27">
        <w:tc>
          <w:tcPr>
            <w:tcW w:w="2132" w:type="dxa"/>
            <w:gridSpan w:val="2"/>
            <w:shd w:val="clear" w:color="auto" w:fill="auto"/>
          </w:tcPr>
          <w:p w14:paraId="6F397B17" w14:textId="77777777" w:rsidR="002F3B27" w:rsidRPr="00333676" w:rsidRDefault="002F3B27" w:rsidP="00A01A96">
            <w:pPr>
              <w:rPr>
                <w:b/>
                <w:bCs/>
              </w:rPr>
            </w:pPr>
            <w:r w:rsidRPr="00333676">
              <w:rPr>
                <w:rFonts w:hint="eastAsia"/>
                <w:b/>
                <w:bCs/>
              </w:rPr>
              <w:lastRenderedPageBreak/>
              <w:t>预置条件</w:t>
            </w:r>
          </w:p>
        </w:tc>
        <w:tc>
          <w:tcPr>
            <w:tcW w:w="2132" w:type="dxa"/>
            <w:shd w:val="clear" w:color="auto" w:fill="auto"/>
          </w:tcPr>
          <w:p w14:paraId="0B341EDD" w14:textId="77777777" w:rsidR="002F3B27" w:rsidRPr="00333676" w:rsidRDefault="00A01A96" w:rsidP="00A01A96">
            <w:r>
              <w:rPr>
                <w:rFonts w:hint="eastAsia"/>
              </w:rPr>
              <w:t>已获取</w:t>
            </w:r>
            <w:r>
              <w:rPr>
                <w:rFonts w:hint="eastAsia"/>
              </w:rPr>
              <w:t>apk</w:t>
            </w:r>
            <w:r>
              <w:rPr>
                <w:rFonts w:hint="eastAsia"/>
              </w:rPr>
              <w:t>文件</w:t>
            </w:r>
          </w:p>
        </w:tc>
        <w:tc>
          <w:tcPr>
            <w:tcW w:w="2132" w:type="dxa"/>
            <w:shd w:val="clear" w:color="auto" w:fill="auto"/>
          </w:tcPr>
          <w:p w14:paraId="6990C159" w14:textId="77777777" w:rsidR="002F3B27" w:rsidRPr="00333676" w:rsidRDefault="002F3B27" w:rsidP="00A01A96">
            <w:r w:rsidRPr="00333676">
              <w:rPr>
                <w:rFonts w:hint="eastAsia"/>
                <w:b/>
                <w:bCs/>
              </w:rPr>
              <w:t>特殊规程说明</w:t>
            </w:r>
          </w:p>
        </w:tc>
        <w:tc>
          <w:tcPr>
            <w:tcW w:w="2132" w:type="dxa"/>
            <w:shd w:val="clear" w:color="auto" w:fill="auto"/>
          </w:tcPr>
          <w:p w14:paraId="715674F5" w14:textId="77777777" w:rsidR="002F3B27" w:rsidRPr="00333676" w:rsidRDefault="002F3B27" w:rsidP="00A01A96">
            <w:r w:rsidRPr="00333676">
              <w:rPr>
                <w:rFonts w:hint="eastAsia"/>
              </w:rPr>
              <w:t>无</w:t>
            </w:r>
          </w:p>
        </w:tc>
      </w:tr>
      <w:tr w:rsidR="002F3B27" w14:paraId="6A3B2672" w14:textId="77777777" w:rsidTr="002F3B27">
        <w:tc>
          <w:tcPr>
            <w:tcW w:w="2132" w:type="dxa"/>
            <w:gridSpan w:val="2"/>
            <w:shd w:val="clear" w:color="auto" w:fill="auto"/>
          </w:tcPr>
          <w:p w14:paraId="35724470" w14:textId="77777777" w:rsidR="002F3B27" w:rsidRPr="00333676" w:rsidRDefault="002F3B27" w:rsidP="00A01A96">
            <w:pPr>
              <w:rPr>
                <w:b/>
                <w:bCs/>
              </w:rPr>
            </w:pPr>
            <w:r w:rsidRPr="00333676">
              <w:rPr>
                <w:rFonts w:hint="eastAsia"/>
                <w:b/>
                <w:bCs/>
              </w:rPr>
              <w:t>参考信息</w:t>
            </w:r>
          </w:p>
        </w:tc>
        <w:tc>
          <w:tcPr>
            <w:tcW w:w="6396" w:type="dxa"/>
            <w:gridSpan w:val="3"/>
            <w:shd w:val="clear" w:color="auto" w:fill="auto"/>
          </w:tcPr>
          <w:p w14:paraId="7BB858FF" w14:textId="77777777" w:rsidR="002F3B27" w:rsidRDefault="00A01A96" w:rsidP="00A01A96">
            <w:r>
              <w:rPr>
                <w:rFonts w:hint="eastAsia"/>
              </w:rPr>
              <w:t>《</w:t>
            </w:r>
            <w:r w:rsidR="002F3B27">
              <w:rPr>
                <w:rFonts w:hint="eastAsia"/>
              </w:rPr>
              <w:t>需求规格说明书</w:t>
            </w:r>
            <w:r>
              <w:rPr>
                <w:rFonts w:hint="eastAsia"/>
              </w:rPr>
              <w:t>v2.1</w:t>
            </w:r>
            <w:r>
              <w:rPr>
                <w:rFonts w:hint="eastAsia"/>
              </w:rPr>
              <w:t>》</w:t>
            </w:r>
            <w:r w:rsidR="002F3B27">
              <w:rPr>
                <w:rFonts w:hint="eastAsia"/>
              </w:rPr>
              <w:t>中</w:t>
            </w:r>
            <w:r>
              <w:rPr>
                <w:rFonts w:hint="eastAsia"/>
              </w:rPr>
              <w:t>4.2dex</w:t>
            </w:r>
            <w:r>
              <w:rPr>
                <w:rFonts w:hint="eastAsia"/>
              </w:rPr>
              <w:t>文件生成部分</w:t>
            </w:r>
          </w:p>
        </w:tc>
      </w:tr>
      <w:tr w:rsidR="002F3B27" w14:paraId="52057121" w14:textId="77777777" w:rsidTr="002F3B27">
        <w:tc>
          <w:tcPr>
            <w:tcW w:w="2132" w:type="dxa"/>
            <w:gridSpan w:val="2"/>
            <w:shd w:val="clear" w:color="auto" w:fill="auto"/>
          </w:tcPr>
          <w:p w14:paraId="7A3ECE55" w14:textId="77777777" w:rsidR="002F3B27" w:rsidRPr="00A46FB1" w:rsidRDefault="002F3B27" w:rsidP="00A01A96">
            <w:pPr>
              <w:rPr>
                <w:b/>
                <w:bCs/>
                <w:color w:val="000000"/>
              </w:rPr>
            </w:pPr>
            <w:r w:rsidRPr="00A46FB1">
              <w:rPr>
                <w:rFonts w:hint="eastAsia"/>
                <w:b/>
                <w:bCs/>
                <w:color w:val="000000"/>
              </w:rPr>
              <w:t>测试数据</w:t>
            </w:r>
          </w:p>
        </w:tc>
        <w:tc>
          <w:tcPr>
            <w:tcW w:w="6396" w:type="dxa"/>
            <w:gridSpan w:val="3"/>
            <w:shd w:val="clear" w:color="auto" w:fill="auto"/>
          </w:tcPr>
          <w:p w14:paraId="567E9ACC" w14:textId="77777777" w:rsidR="002F3B27" w:rsidRDefault="00A01A96" w:rsidP="00A01A96">
            <w:r>
              <w:rPr>
                <w:rFonts w:hint="eastAsia"/>
              </w:rPr>
              <w:t>提前准备好的相应</w:t>
            </w:r>
            <w:r>
              <w:rPr>
                <w:rFonts w:hint="eastAsia"/>
              </w:rPr>
              <w:t>apk</w:t>
            </w:r>
            <w:r>
              <w:rPr>
                <w:rFonts w:hint="eastAsia"/>
              </w:rPr>
              <w:t>文件</w:t>
            </w:r>
          </w:p>
        </w:tc>
      </w:tr>
      <w:tr w:rsidR="002F3B27" w:rsidRPr="00333676" w14:paraId="41471D41" w14:textId="77777777" w:rsidTr="002F3B27">
        <w:tc>
          <w:tcPr>
            <w:tcW w:w="2132" w:type="dxa"/>
            <w:gridSpan w:val="2"/>
            <w:shd w:val="clear" w:color="auto" w:fill="auto"/>
          </w:tcPr>
          <w:p w14:paraId="35D1E3D8" w14:textId="77777777" w:rsidR="002F3B27" w:rsidRPr="00333676" w:rsidRDefault="002F3B27" w:rsidP="00A01A96">
            <w:pPr>
              <w:rPr>
                <w:b/>
                <w:bCs/>
              </w:rPr>
            </w:pPr>
            <w:r w:rsidRPr="00333676">
              <w:rPr>
                <w:rFonts w:hint="eastAsia"/>
                <w:b/>
                <w:bCs/>
              </w:rPr>
              <w:t>测试人员</w:t>
            </w:r>
          </w:p>
        </w:tc>
        <w:tc>
          <w:tcPr>
            <w:tcW w:w="6396" w:type="dxa"/>
            <w:gridSpan w:val="3"/>
            <w:shd w:val="clear" w:color="auto" w:fill="auto"/>
          </w:tcPr>
          <w:p w14:paraId="501E9BAD" w14:textId="77777777" w:rsidR="002F3B27" w:rsidRPr="00333676" w:rsidRDefault="00A01A96" w:rsidP="00A01A96">
            <w:r>
              <w:rPr>
                <w:rFonts w:hint="eastAsia"/>
                <w:lang w:val="zh-CN"/>
              </w:rPr>
              <w:t>蒋波</w:t>
            </w:r>
          </w:p>
        </w:tc>
      </w:tr>
      <w:tr w:rsidR="002F3B27" w:rsidRPr="00333676" w14:paraId="31BF4B05" w14:textId="77777777" w:rsidTr="002F3B27">
        <w:tc>
          <w:tcPr>
            <w:tcW w:w="8528" w:type="dxa"/>
            <w:gridSpan w:val="5"/>
            <w:shd w:val="clear" w:color="auto" w:fill="auto"/>
          </w:tcPr>
          <w:p w14:paraId="603A258C" w14:textId="77777777" w:rsidR="002F3B27" w:rsidRPr="00333676" w:rsidRDefault="002F3B27" w:rsidP="00A01A96">
            <w:r w:rsidRPr="00333676">
              <w:rPr>
                <w:rFonts w:hint="eastAsia"/>
                <w:b/>
                <w:bCs/>
              </w:rPr>
              <w:t>操作步骤</w:t>
            </w:r>
          </w:p>
        </w:tc>
      </w:tr>
      <w:tr w:rsidR="002F3B27" w:rsidRPr="00333676" w14:paraId="6102F608" w14:textId="77777777" w:rsidTr="002F3B27">
        <w:tc>
          <w:tcPr>
            <w:tcW w:w="8528" w:type="dxa"/>
            <w:gridSpan w:val="5"/>
            <w:shd w:val="clear" w:color="auto" w:fill="auto"/>
          </w:tcPr>
          <w:p w14:paraId="12ADCC85" w14:textId="3913EB29" w:rsidR="002F3B27" w:rsidRDefault="00381592" w:rsidP="002F3B27">
            <w:pPr>
              <w:numPr>
                <w:ilvl w:val="0"/>
                <w:numId w:val="2"/>
              </w:numPr>
              <w:jc w:val="both"/>
              <w:rPr>
                <w:b/>
                <w:bCs/>
              </w:rPr>
            </w:pPr>
            <w:commentRangeStart w:id="25"/>
            <w:ins w:id="26" w:author="liuchao" w:date="2017-05-26T08:55:00Z">
              <w:r>
                <w:rPr>
                  <w:rFonts w:hint="eastAsia"/>
                  <w:b/>
                  <w:bCs/>
                </w:rPr>
                <w:t>测试人员</w:t>
              </w:r>
            </w:ins>
            <w:commentRangeEnd w:id="25"/>
            <w:ins w:id="27" w:author="liuchao" w:date="2017-05-26T08:56:00Z">
              <w:r>
                <w:rPr>
                  <w:rStyle w:val="ad"/>
                </w:rPr>
                <w:commentReference w:id="25"/>
              </w:r>
            </w:ins>
            <w:r w:rsidR="00A01A96">
              <w:rPr>
                <w:rFonts w:hint="eastAsia"/>
                <w:b/>
                <w:bCs/>
              </w:rPr>
              <w:t>将</w:t>
            </w:r>
            <w:r w:rsidR="00A01A96">
              <w:rPr>
                <w:rFonts w:hint="eastAsia"/>
                <w:b/>
                <w:bCs/>
              </w:rPr>
              <w:t>apk</w:t>
            </w:r>
            <w:r w:rsidR="00A01A96">
              <w:rPr>
                <w:rFonts w:hint="eastAsia"/>
                <w:b/>
                <w:bCs/>
              </w:rPr>
              <w:t>文件的后缀名改为</w:t>
            </w:r>
            <w:r w:rsidR="00A01A96">
              <w:rPr>
                <w:rFonts w:hint="eastAsia"/>
                <w:b/>
                <w:bCs/>
              </w:rPr>
              <w:t>zip</w:t>
            </w:r>
            <w:r w:rsidR="002F3B27">
              <w:rPr>
                <w:rFonts w:hint="eastAsia"/>
                <w:b/>
                <w:bCs/>
              </w:rPr>
              <w:t>；</w:t>
            </w:r>
          </w:p>
          <w:p w14:paraId="308BCBA8" w14:textId="3B7F26BE" w:rsidR="002F3B27" w:rsidRDefault="00381592" w:rsidP="002F3B27">
            <w:pPr>
              <w:numPr>
                <w:ilvl w:val="0"/>
                <w:numId w:val="2"/>
              </w:numPr>
              <w:jc w:val="both"/>
              <w:rPr>
                <w:b/>
                <w:bCs/>
              </w:rPr>
            </w:pPr>
            <w:ins w:id="28" w:author="liuchao" w:date="2017-05-26T08:56:00Z">
              <w:r>
                <w:rPr>
                  <w:rFonts w:hint="eastAsia"/>
                  <w:b/>
                  <w:bCs/>
                </w:rPr>
                <w:t>测试人员试用</w:t>
              </w:r>
              <w:r>
                <w:rPr>
                  <w:rFonts w:hint="eastAsia"/>
                  <w:b/>
                  <w:bCs/>
                </w:rPr>
                <w:t>zip</w:t>
              </w:r>
              <w:r>
                <w:rPr>
                  <w:rFonts w:hint="eastAsia"/>
                  <w:b/>
                  <w:bCs/>
                </w:rPr>
                <w:t>解压工具</w:t>
              </w:r>
            </w:ins>
            <w:r w:rsidR="00A01A96">
              <w:rPr>
                <w:rFonts w:hint="eastAsia"/>
                <w:b/>
                <w:bCs/>
              </w:rPr>
              <w:t>解压缩</w:t>
            </w:r>
            <w:r w:rsidR="00A01A96">
              <w:rPr>
                <w:rFonts w:hint="eastAsia"/>
                <w:b/>
                <w:bCs/>
              </w:rPr>
              <w:t>zip</w:t>
            </w:r>
            <w:r w:rsidR="00A01A96">
              <w:rPr>
                <w:rFonts w:hint="eastAsia"/>
                <w:b/>
                <w:bCs/>
              </w:rPr>
              <w:t>文件</w:t>
            </w:r>
            <w:r w:rsidR="002F3B27">
              <w:rPr>
                <w:rFonts w:hint="eastAsia"/>
                <w:b/>
                <w:bCs/>
              </w:rPr>
              <w:t>；</w:t>
            </w:r>
          </w:p>
          <w:p w14:paraId="7E10AE7D" w14:textId="3F213114" w:rsidR="002F3B27" w:rsidRPr="00A01A96" w:rsidRDefault="00381592" w:rsidP="00A01A96">
            <w:pPr>
              <w:numPr>
                <w:ilvl w:val="0"/>
                <w:numId w:val="2"/>
              </w:numPr>
              <w:jc w:val="both"/>
              <w:rPr>
                <w:b/>
                <w:bCs/>
              </w:rPr>
            </w:pPr>
            <w:ins w:id="29" w:author="liuchao" w:date="2017-05-26T08:56:00Z">
              <w:r>
                <w:rPr>
                  <w:rFonts w:hint="eastAsia"/>
                  <w:b/>
                  <w:bCs/>
                </w:rPr>
                <w:t>测试人员</w:t>
              </w:r>
            </w:ins>
            <w:r w:rsidR="00A01A96">
              <w:rPr>
                <w:rFonts w:hint="eastAsia"/>
                <w:b/>
                <w:bCs/>
              </w:rPr>
              <w:t>查看解压缩后的文件中，是否含有</w:t>
            </w:r>
            <w:r w:rsidR="00A01A96">
              <w:rPr>
                <w:rFonts w:hint="eastAsia"/>
                <w:b/>
                <w:bCs/>
              </w:rPr>
              <w:t>dex</w:t>
            </w:r>
            <w:r w:rsidR="00A01A96">
              <w:rPr>
                <w:rFonts w:hint="eastAsia"/>
                <w:b/>
                <w:bCs/>
              </w:rPr>
              <w:t>文件，从而判断结果的正确性。</w:t>
            </w:r>
          </w:p>
        </w:tc>
      </w:tr>
      <w:tr w:rsidR="002F3B27" w:rsidRPr="00333676" w14:paraId="2788EB6A" w14:textId="77777777" w:rsidTr="002F3B27">
        <w:tc>
          <w:tcPr>
            <w:tcW w:w="2093" w:type="dxa"/>
            <w:shd w:val="clear" w:color="auto" w:fill="auto"/>
          </w:tcPr>
          <w:p w14:paraId="49A57E3A" w14:textId="77777777" w:rsidR="002F3B27" w:rsidRPr="00333676" w:rsidRDefault="002F3B27" w:rsidP="00A01A96">
            <w:pPr>
              <w:rPr>
                <w:b/>
                <w:bCs/>
              </w:rPr>
            </w:pPr>
            <w:r>
              <w:rPr>
                <w:rFonts w:hint="eastAsia"/>
                <w:b/>
                <w:bCs/>
              </w:rPr>
              <w:t>预测结果</w:t>
            </w:r>
          </w:p>
        </w:tc>
        <w:tc>
          <w:tcPr>
            <w:tcW w:w="6435" w:type="dxa"/>
            <w:gridSpan w:val="4"/>
            <w:shd w:val="clear" w:color="auto" w:fill="auto"/>
          </w:tcPr>
          <w:p w14:paraId="6CE8516E" w14:textId="77777777" w:rsidR="002F3B27" w:rsidRPr="00333676" w:rsidRDefault="00A01A96" w:rsidP="00A01A96">
            <w:pPr>
              <w:rPr>
                <w:b/>
                <w:bCs/>
              </w:rPr>
            </w:pPr>
            <w:r>
              <w:rPr>
                <w:rFonts w:hint="eastAsia"/>
                <w:b/>
                <w:bCs/>
              </w:rPr>
              <w:t>每个</w:t>
            </w:r>
            <w:r>
              <w:rPr>
                <w:rFonts w:hint="eastAsia"/>
                <w:b/>
                <w:bCs/>
              </w:rPr>
              <w:t>apk</w:t>
            </w:r>
            <w:r>
              <w:rPr>
                <w:rFonts w:hint="eastAsia"/>
                <w:b/>
                <w:bCs/>
              </w:rPr>
              <w:t>文件均可获得相应的</w:t>
            </w:r>
            <w:r>
              <w:rPr>
                <w:rFonts w:hint="eastAsia"/>
                <w:b/>
                <w:bCs/>
              </w:rPr>
              <w:t>dex</w:t>
            </w:r>
            <w:r>
              <w:rPr>
                <w:rFonts w:hint="eastAsia"/>
                <w:b/>
                <w:bCs/>
              </w:rPr>
              <w:t>文件</w:t>
            </w:r>
          </w:p>
        </w:tc>
      </w:tr>
    </w:tbl>
    <w:p w14:paraId="4ABBFE20" w14:textId="77777777" w:rsidR="002F3B27" w:rsidRPr="002F3B27" w:rsidRDefault="002F3B27" w:rsidP="002F3B27">
      <w:pPr>
        <w:pStyle w:val="ac"/>
        <w:jc w:val="center"/>
        <w:rPr>
          <w:rFonts w:ascii="黑体" w:hAnsi="黑体"/>
          <w:sz w:val="21"/>
          <w:szCs w:val="21"/>
        </w:rPr>
      </w:pPr>
      <w:r w:rsidRPr="00DB3893">
        <w:rPr>
          <w:rFonts w:ascii="黑体" w:hAnsi="黑体" w:hint="eastAsia"/>
          <w:sz w:val="21"/>
          <w:szCs w:val="21"/>
        </w:rPr>
        <w:t>表</w:t>
      </w:r>
      <w:r w:rsidRPr="00DB3893">
        <w:rPr>
          <w:rFonts w:ascii="黑体" w:hAnsi="黑体"/>
          <w:sz w:val="21"/>
          <w:szCs w:val="21"/>
        </w:rPr>
        <w:fldChar w:fldCharType="begin"/>
      </w:r>
      <w:r w:rsidRPr="00DB3893">
        <w:rPr>
          <w:rFonts w:ascii="黑体" w:hAnsi="黑体"/>
          <w:sz w:val="21"/>
          <w:szCs w:val="21"/>
        </w:rPr>
        <w:instrText xml:space="preserve"> </w:instrText>
      </w:r>
      <w:r w:rsidRPr="00DB3893">
        <w:rPr>
          <w:rFonts w:ascii="黑体" w:hAnsi="黑体" w:hint="eastAsia"/>
          <w:sz w:val="21"/>
          <w:szCs w:val="21"/>
        </w:rPr>
        <w:instrText>SEQ 表格 \* ARABIC</w:instrText>
      </w:r>
      <w:r w:rsidRPr="00DB3893">
        <w:rPr>
          <w:rFonts w:ascii="黑体" w:hAnsi="黑体"/>
          <w:sz w:val="21"/>
          <w:szCs w:val="21"/>
        </w:rPr>
        <w:instrText xml:space="preserve"> </w:instrText>
      </w:r>
      <w:r w:rsidRPr="00DB3893">
        <w:rPr>
          <w:rFonts w:ascii="黑体" w:hAnsi="黑体"/>
          <w:sz w:val="21"/>
          <w:szCs w:val="21"/>
        </w:rPr>
        <w:fldChar w:fldCharType="separate"/>
      </w:r>
      <w:r w:rsidRPr="00DB3893">
        <w:rPr>
          <w:rFonts w:ascii="黑体" w:hAnsi="黑体"/>
          <w:noProof/>
          <w:sz w:val="21"/>
          <w:szCs w:val="21"/>
        </w:rPr>
        <w:t>1</w:t>
      </w:r>
      <w:r w:rsidRPr="00DB3893">
        <w:rPr>
          <w:rFonts w:ascii="黑体" w:hAnsi="黑体"/>
          <w:sz w:val="21"/>
          <w:szCs w:val="21"/>
        </w:rPr>
        <w:fldChar w:fldCharType="end"/>
      </w:r>
      <w:r w:rsidRPr="00DB3893">
        <w:rPr>
          <w:rFonts w:ascii="黑体" w:hAnsi="黑体"/>
          <w:sz w:val="21"/>
          <w:szCs w:val="21"/>
        </w:rPr>
        <w:t xml:space="preserve"> </w:t>
      </w:r>
      <w:r w:rsidR="00A01A96">
        <w:rPr>
          <w:rFonts w:ascii="黑体" w:hAnsi="黑体" w:hint="eastAsia"/>
          <w:sz w:val="21"/>
          <w:szCs w:val="21"/>
        </w:rPr>
        <w:t>dex文件生成</w:t>
      </w:r>
      <w:r w:rsidRPr="00DB3893">
        <w:rPr>
          <w:rFonts w:ascii="黑体" w:hAnsi="黑体"/>
          <w:sz w:val="21"/>
          <w:szCs w:val="21"/>
        </w:rPr>
        <w:t>的测试用例</w:t>
      </w:r>
    </w:p>
    <w:p w14:paraId="2910E971" w14:textId="77777777" w:rsidR="002F3B27" w:rsidRDefault="002F3B27" w:rsidP="00A01A96">
      <w:pPr>
        <w:pStyle w:val="2"/>
        <w:numPr>
          <w:ilvl w:val="1"/>
          <w:numId w:val="2"/>
        </w:numPr>
      </w:pPr>
      <w:bookmarkStart w:id="30" w:name="_Toc483346580"/>
      <w:commentRangeStart w:id="31"/>
      <w:r>
        <w:t>IDEA</w:t>
      </w:r>
      <w:r>
        <w:rPr>
          <w:rFonts w:hint="eastAsia"/>
        </w:rPr>
        <w:t>中编译</w:t>
      </w:r>
      <w:r>
        <w:t>dex2jar</w:t>
      </w:r>
      <w:commentRangeEnd w:id="31"/>
      <w:r w:rsidR="00E403CD">
        <w:rPr>
          <w:rStyle w:val="ad"/>
          <w:rFonts w:ascii="Times New Roman" w:eastAsiaTheme="minorEastAsia" w:hAnsi="Times New Roman" w:cs="Times New Roman"/>
          <w:b w:val="0"/>
          <w:bCs w:val="0"/>
        </w:rPr>
        <w:commentReference w:id="31"/>
      </w:r>
      <w:r w:rsidRPr="006223E2">
        <w:t>测试</w:t>
      </w:r>
      <w:bookmarkEnd w:id="30"/>
    </w:p>
    <w:p w14:paraId="08D86966" w14:textId="77777777" w:rsidR="00A01A96" w:rsidRDefault="00A01A96" w:rsidP="00A01A96">
      <w:r>
        <w:rPr>
          <w:rFonts w:hint="eastAsia"/>
        </w:rPr>
        <w:t>用户获取</w:t>
      </w:r>
      <w:r>
        <w:rPr>
          <w:rFonts w:hint="eastAsia"/>
        </w:rPr>
        <w:t>dex2jar</w:t>
      </w:r>
      <w:r>
        <w:rPr>
          <w:rFonts w:hint="eastAsia"/>
        </w:rPr>
        <w:t>的源码之后，需要将源码在使用环境下进行编译，生成对应环境的</w:t>
      </w:r>
      <w:r>
        <w:rPr>
          <w:rFonts w:hint="eastAsia"/>
        </w:rPr>
        <w:t>dex2jar</w:t>
      </w:r>
      <w:r>
        <w:rPr>
          <w:rFonts w:hint="eastAsia"/>
        </w:rPr>
        <w:t>工具，从而使用</w:t>
      </w:r>
      <w:r>
        <w:rPr>
          <w:rFonts w:hint="eastAsia"/>
        </w:rPr>
        <w:t>dex2jar</w:t>
      </w:r>
      <w:r>
        <w:rPr>
          <w:rFonts w:hint="eastAsia"/>
        </w:rPr>
        <w:t>进行后续的反编译工作。</w:t>
      </w:r>
      <w:r w:rsidR="007825D0">
        <w:rPr>
          <w:rFonts w:hint="eastAsia"/>
        </w:rPr>
        <w:t>若成功则返回编译成功的结果，失败则返回编译失败与编译报错信息。</w:t>
      </w:r>
    </w:p>
    <w:p w14:paraId="71501D42" w14:textId="77777777" w:rsidR="00A01A96" w:rsidRDefault="00A01A96" w:rsidP="00A01A96">
      <w:r>
        <w:rPr>
          <w:rFonts w:hint="eastAsia"/>
        </w:rPr>
        <w:t>测试用例描述如下：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39"/>
        <w:gridCol w:w="2132"/>
        <w:gridCol w:w="2132"/>
        <w:gridCol w:w="2132"/>
      </w:tblGrid>
      <w:tr w:rsidR="00A01A96" w14:paraId="54224A85" w14:textId="77777777" w:rsidTr="00A01A96">
        <w:tc>
          <w:tcPr>
            <w:tcW w:w="2132" w:type="dxa"/>
            <w:gridSpan w:val="2"/>
            <w:shd w:val="clear" w:color="auto" w:fill="auto"/>
          </w:tcPr>
          <w:p w14:paraId="297F5774" w14:textId="77777777" w:rsidR="00A01A96" w:rsidRPr="00333676" w:rsidRDefault="00A01A96" w:rsidP="00A01A96">
            <w:pPr>
              <w:rPr>
                <w:b/>
                <w:bCs/>
              </w:rPr>
            </w:pPr>
            <w:r w:rsidRPr="00333676">
              <w:rPr>
                <w:rFonts w:hint="eastAsia"/>
                <w:b/>
                <w:bCs/>
              </w:rPr>
              <w:t>项目</w:t>
            </w:r>
          </w:p>
        </w:tc>
        <w:tc>
          <w:tcPr>
            <w:tcW w:w="2132" w:type="dxa"/>
            <w:shd w:val="clear" w:color="auto" w:fill="auto"/>
          </w:tcPr>
          <w:p w14:paraId="154AB4F7" w14:textId="77777777" w:rsidR="00A01A96" w:rsidRDefault="00A01A96" w:rsidP="00A01A96">
            <w:pPr>
              <w:ind w:firstLine="0"/>
            </w:pPr>
            <w:r>
              <w:rPr>
                <w:rFonts w:hint="eastAsia"/>
              </w:rPr>
              <w:t>dex2jar</w:t>
            </w:r>
            <w:r>
              <w:rPr>
                <w:rFonts w:hint="eastAsia"/>
              </w:rPr>
              <w:t>测试及优化</w:t>
            </w:r>
          </w:p>
        </w:tc>
        <w:tc>
          <w:tcPr>
            <w:tcW w:w="2132" w:type="dxa"/>
            <w:shd w:val="clear" w:color="auto" w:fill="auto"/>
          </w:tcPr>
          <w:p w14:paraId="6E0D2791" w14:textId="77777777" w:rsidR="00A01A96" w:rsidRPr="00333676" w:rsidRDefault="00A01A96" w:rsidP="00A01A96">
            <w:pPr>
              <w:rPr>
                <w:b/>
                <w:bCs/>
              </w:rPr>
            </w:pPr>
            <w:r w:rsidRPr="00333676">
              <w:rPr>
                <w:rFonts w:hint="eastAsia"/>
                <w:b/>
                <w:bCs/>
              </w:rPr>
              <w:t>版本</w:t>
            </w:r>
          </w:p>
        </w:tc>
        <w:tc>
          <w:tcPr>
            <w:tcW w:w="2132" w:type="dxa"/>
            <w:shd w:val="clear" w:color="auto" w:fill="auto"/>
          </w:tcPr>
          <w:p w14:paraId="09B3DC97" w14:textId="77777777" w:rsidR="00A01A96" w:rsidRDefault="00A01A96" w:rsidP="00A01A96">
            <w:r>
              <w:t>V</w:t>
            </w:r>
            <w:r>
              <w:rPr>
                <w:rFonts w:hint="eastAsia"/>
              </w:rPr>
              <w:t>1.1</w:t>
            </w:r>
          </w:p>
        </w:tc>
      </w:tr>
      <w:tr w:rsidR="00A01A96" w:rsidRPr="00333676" w14:paraId="2D697B0C" w14:textId="77777777" w:rsidTr="00A01A96">
        <w:tc>
          <w:tcPr>
            <w:tcW w:w="2132" w:type="dxa"/>
            <w:gridSpan w:val="2"/>
            <w:shd w:val="clear" w:color="auto" w:fill="auto"/>
          </w:tcPr>
          <w:p w14:paraId="4291BCF6" w14:textId="77777777" w:rsidR="00A01A96" w:rsidRPr="00333676" w:rsidRDefault="00A01A96" w:rsidP="00A01A96">
            <w:pPr>
              <w:rPr>
                <w:b/>
                <w:bCs/>
              </w:rPr>
            </w:pPr>
            <w:r w:rsidRPr="00333676">
              <w:rPr>
                <w:rFonts w:hint="eastAsia"/>
                <w:b/>
                <w:bCs/>
              </w:rPr>
              <w:t>功能需求</w:t>
            </w:r>
          </w:p>
        </w:tc>
        <w:tc>
          <w:tcPr>
            <w:tcW w:w="2132" w:type="dxa"/>
            <w:shd w:val="clear" w:color="auto" w:fill="auto"/>
          </w:tcPr>
          <w:p w14:paraId="6C0B11BD" w14:textId="77777777" w:rsidR="00A01A96" w:rsidRDefault="00A01A96" w:rsidP="00A01A96">
            <w:pPr>
              <w:ind w:firstLine="0"/>
            </w:pPr>
            <w:r>
              <w:t>IDEA</w:t>
            </w:r>
            <w:r>
              <w:rPr>
                <w:rFonts w:hint="eastAsia"/>
              </w:rPr>
              <w:t>中编译</w:t>
            </w:r>
            <w:r>
              <w:t>dex2jar</w:t>
            </w:r>
          </w:p>
        </w:tc>
        <w:tc>
          <w:tcPr>
            <w:tcW w:w="2132" w:type="dxa"/>
            <w:shd w:val="clear" w:color="auto" w:fill="auto"/>
          </w:tcPr>
          <w:p w14:paraId="7FB480D5" w14:textId="77777777" w:rsidR="00A01A96" w:rsidRPr="00333676" w:rsidRDefault="00A01A96" w:rsidP="00A01A96">
            <w:pPr>
              <w:rPr>
                <w:b/>
                <w:bCs/>
              </w:rPr>
            </w:pPr>
            <w:r w:rsidRPr="00333676">
              <w:rPr>
                <w:rFonts w:hint="eastAsia"/>
                <w:b/>
                <w:bCs/>
              </w:rPr>
              <w:t>编制人</w:t>
            </w:r>
          </w:p>
        </w:tc>
        <w:tc>
          <w:tcPr>
            <w:tcW w:w="2132" w:type="dxa"/>
            <w:shd w:val="clear" w:color="auto" w:fill="auto"/>
          </w:tcPr>
          <w:p w14:paraId="4ABF7147" w14:textId="77777777" w:rsidR="00A01A96" w:rsidRPr="00333676" w:rsidRDefault="00A01A96" w:rsidP="00A01A96">
            <w:r>
              <w:rPr>
                <w:rFonts w:hint="eastAsia"/>
              </w:rPr>
              <w:t>蒋波</w:t>
            </w:r>
          </w:p>
        </w:tc>
      </w:tr>
      <w:tr w:rsidR="00A01A96" w14:paraId="72E5E870" w14:textId="77777777" w:rsidTr="00A01A96">
        <w:tc>
          <w:tcPr>
            <w:tcW w:w="2132" w:type="dxa"/>
            <w:gridSpan w:val="2"/>
            <w:shd w:val="clear" w:color="auto" w:fill="auto"/>
          </w:tcPr>
          <w:p w14:paraId="42A2556C" w14:textId="77777777" w:rsidR="00A01A96" w:rsidRPr="00333676" w:rsidRDefault="00A01A96" w:rsidP="00A01A96">
            <w:pPr>
              <w:rPr>
                <w:b/>
                <w:bCs/>
              </w:rPr>
            </w:pPr>
            <w:r w:rsidRPr="00333676">
              <w:rPr>
                <w:rFonts w:hint="eastAsia"/>
                <w:b/>
                <w:bCs/>
              </w:rPr>
              <w:t>用例</w:t>
            </w:r>
            <w:r w:rsidRPr="00333676">
              <w:rPr>
                <w:rFonts w:hint="eastAsia"/>
                <w:b/>
                <w:bCs/>
              </w:rPr>
              <w:t>ID</w:t>
            </w:r>
          </w:p>
        </w:tc>
        <w:tc>
          <w:tcPr>
            <w:tcW w:w="2132" w:type="dxa"/>
            <w:shd w:val="clear" w:color="auto" w:fill="auto"/>
          </w:tcPr>
          <w:p w14:paraId="68B3F6CF" w14:textId="77777777" w:rsidR="00A01A96" w:rsidRDefault="00A01A96" w:rsidP="00A01A96">
            <w:r>
              <w:rPr>
                <w:rFonts w:hint="eastAsia"/>
              </w:rPr>
              <w:t>2</w:t>
            </w:r>
          </w:p>
        </w:tc>
        <w:tc>
          <w:tcPr>
            <w:tcW w:w="2132" w:type="dxa"/>
            <w:shd w:val="clear" w:color="auto" w:fill="auto"/>
          </w:tcPr>
          <w:p w14:paraId="5B105696" w14:textId="77777777" w:rsidR="00A01A96" w:rsidRPr="00333676" w:rsidRDefault="00A01A96" w:rsidP="00A01A96">
            <w:pPr>
              <w:rPr>
                <w:b/>
                <w:bCs/>
              </w:rPr>
            </w:pPr>
            <w:r w:rsidRPr="00333676">
              <w:rPr>
                <w:rFonts w:hint="eastAsia"/>
                <w:b/>
                <w:bCs/>
              </w:rPr>
              <w:t>时间</w:t>
            </w:r>
          </w:p>
        </w:tc>
        <w:tc>
          <w:tcPr>
            <w:tcW w:w="2132" w:type="dxa"/>
            <w:shd w:val="clear" w:color="auto" w:fill="auto"/>
          </w:tcPr>
          <w:p w14:paraId="1CD6AE35" w14:textId="77777777" w:rsidR="00A01A96" w:rsidRDefault="00A01A96" w:rsidP="00A01A96">
            <w:r>
              <w:rPr>
                <w:rFonts w:hint="eastAsia"/>
              </w:rPr>
              <w:t>2017-05-23</w:t>
            </w:r>
          </w:p>
        </w:tc>
      </w:tr>
      <w:tr w:rsidR="00A01A96" w:rsidRPr="00333676" w14:paraId="0F3DCE4F" w14:textId="77777777" w:rsidTr="00A01A96">
        <w:tc>
          <w:tcPr>
            <w:tcW w:w="2132" w:type="dxa"/>
            <w:gridSpan w:val="2"/>
            <w:shd w:val="clear" w:color="auto" w:fill="auto"/>
          </w:tcPr>
          <w:p w14:paraId="791311F0" w14:textId="77777777" w:rsidR="00A01A96" w:rsidRPr="00333676" w:rsidRDefault="00A01A96" w:rsidP="00A01A96">
            <w:pPr>
              <w:rPr>
                <w:b/>
                <w:bCs/>
              </w:rPr>
            </w:pPr>
            <w:r w:rsidRPr="00333676">
              <w:rPr>
                <w:rFonts w:hint="eastAsia"/>
                <w:b/>
                <w:bCs/>
              </w:rPr>
              <w:t>相关用例</w:t>
            </w:r>
          </w:p>
        </w:tc>
        <w:tc>
          <w:tcPr>
            <w:tcW w:w="6396" w:type="dxa"/>
            <w:gridSpan w:val="3"/>
            <w:shd w:val="clear" w:color="auto" w:fill="auto"/>
          </w:tcPr>
          <w:p w14:paraId="6BA40AC3" w14:textId="77777777" w:rsidR="00A01A96" w:rsidRPr="00333676" w:rsidRDefault="00A01A96" w:rsidP="00A01A96">
            <w:pPr>
              <w:rPr>
                <w:b/>
                <w:bCs/>
              </w:rPr>
            </w:pPr>
            <w:r w:rsidRPr="00333676">
              <w:rPr>
                <w:rFonts w:hint="eastAsia"/>
                <w:b/>
                <w:bCs/>
              </w:rPr>
              <w:t>无</w:t>
            </w:r>
          </w:p>
        </w:tc>
      </w:tr>
      <w:tr w:rsidR="00A01A96" w:rsidRPr="00333676" w14:paraId="412D423C" w14:textId="77777777" w:rsidTr="00A01A96">
        <w:tc>
          <w:tcPr>
            <w:tcW w:w="2132" w:type="dxa"/>
            <w:gridSpan w:val="2"/>
            <w:shd w:val="clear" w:color="auto" w:fill="auto"/>
          </w:tcPr>
          <w:p w14:paraId="51205CBA" w14:textId="77777777" w:rsidR="00A01A96" w:rsidRPr="00333676" w:rsidRDefault="00A01A96" w:rsidP="00A01A96">
            <w:pPr>
              <w:rPr>
                <w:b/>
                <w:bCs/>
              </w:rPr>
            </w:pPr>
            <w:r w:rsidRPr="00333676">
              <w:rPr>
                <w:rFonts w:hint="eastAsia"/>
                <w:b/>
                <w:bCs/>
              </w:rPr>
              <w:t>功能特性</w:t>
            </w:r>
          </w:p>
        </w:tc>
        <w:tc>
          <w:tcPr>
            <w:tcW w:w="6396" w:type="dxa"/>
            <w:gridSpan w:val="3"/>
            <w:shd w:val="clear" w:color="auto" w:fill="auto"/>
          </w:tcPr>
          <w:p w14:paraId="619235F7" w14:textId="77777777" w:rsidR="00A01A96" w:rsidRPr="00333676" w:rsidRDefault="00A01A96" w:rsidP="00A01A96">
            <w:r>
              <w:rPr>
                <w:rFonts w:hint="eastAsia"/>
              </w:rPr>
              <w:t>在使用环境下用</w:t>
            </w:r>
            <w:r>
              <w:rPr>
                <w:rFonts w:hint="eastAsia"/>
              </w:rPr>
              <w:t>IDEA</w:t>
            </w:r>
            <w:r>
              <w:rPr>
                <w:rFonts w:hint="eastAsia"/>
              </w:rPr>
              <w:t>编译</w:t>
            </w:r>
            <w:r>
              <w:rPr>
                <w:rFonts w:hint="eastAsia"/>
              </w:rPr>
              <w:t>dex2jar</w:t>
            </w:r>
            <w:r>
              <w:rPr>
                <w:rFonts w:hint="eastAsia"/>
              </w:rPr>
              <w:t>的源代码</w:t>
            </w:r>
          </w:p>
        </w:tc>
      </w:tr>
      <w:tr w:rsidR="00A01A96" w14:paraId="082C04F9" w14:textId="77777777" w:rsidTr="00A01A96">
        <w:tc>
          <w:tcPr>
            <w:tcW w:w="2132" w:type="dxa"/>
            <w:gridSpan w:val="2"/>
            <w:shd w:val="clear" w:color="auto" w:fill="auto"/>
          </w:tcPr>
          <w:p w14:paraId="0052DB28" w14:textId="77777777" w:rsidR="00A01A96" w:rsidRPr="00333676" w:rsidRDefault="00A01A96" w:rsidP="00A01A96">
            <w:pPr>
              <w:rPr>
                <w:b/>
                <w:bCs/>
              </w:rPr>
            </w:pPr>
            <w:r w:rsidRPr="00333676">
              <w:rPr>
                <w:rFonts w:hint="eastAsia"/>
                <w:b/>
                <w:bCs/>
              </w:rPr>
              <w:t>测试目的</w:t>
            </w:r>
          </w:p>
        </w:tc>
        <w:tc>
          <w:tcPr>
            <w:tcW w:w="6396" w:type="dxa"/>
            <w:gridSpan w:val="3"/>
            <w:shd w:val="clear" w:color="auto" w:fill="auto"/>
          </w:tcPr>
          <w:p w14:paraId="05AE3B77" w14:textId="77777777" w:rsidR="00A01A96" w:rsidRDefault="00A01A96" w:rsidP="00A01A96">
            <w:commentRangeStart w:id="32"/>
            <w:r>
              <w:rPr>
                <w:rFonts w:hint="eastAsia"/>
              </w:rPr>
              <w:t>测试类型的</w:t>
            </w:r>
            <w:r>
              <w:t>CPU</w:t>
            </w:r>
            <w:r>
              <w:rPr>
                <w:rFonts w:hint="eastAsia"/>
              </w:rPr>
              <w:t>架构</w:t>
            </w:r>
            <w:commentRangeEnd w:id="32"/>
            <w:r w:rsidR="00801E32">
              <w:rPr>
                <w:rStyle w:val="ad"/>
              </w:rPr>
              <w:commentReference w:id="32"/>
            </w:r>
            <w:r>
              <w:rPr>
                <w:rFonts w:hint="eastAsia"/>
              </w:rPr>
              <w:t>与操作系统下，</w:t>
            </w:r>
            <w:r>
              <w:rPr>
                <w:rFonts w:hint="eastAsia"/>
              </w:rPr>
              <w:t>dex2jar</w:t>
            </w:r>
            <w:r>
              <w:rPr>
                <w:rFonts w:hint="eastAsia"/>
              </w:rPr>
              <w:t>是否可用</w:t>
            </w:r>
          </w:p>
        </w:tc>
      </w:tr>
      <w:tr w:rsidR="00A01A96" w:rsidRPr="00333676" w14:paraId="17E09F88" w14:textId="77777777" w:rsidTr="00A01A96">
        <w:tc>
          <w:tcPr>
            <w:tcW w:w="2132" w:type="dxa"/>
            <w:gridSpan w:val="2"/>
            <w:shd w:val="clear" w:color="auto" w:fill="auto"/>
          </w:tcPr>
          <w:p w14:paraId="1BC783E9" w14:textId="77777777" w:rsidR="00A01A96" w:rsidRPr="00333676" w:rsidRDefault="00A01A96" w:rsidP="00A01A96">
            <w:pPr>
              <w:rPr>
                <w:b/>
                <w:bCs/>
              </w:rPr>
            </w:pPr>
            <w:r w:rsidRPr="00333676">
              <w:rPr>
                <w:rFonts w:hint="eastAsia"/>
                <w:b/>
                <w:bCs/>
              </w:rPr>
              <w:lastRenderedPageBreak/>
              <w:t>预置条件</w:t>
            </w:r>
          </w:p>
        </w:tc>
        <w:tc>
          <w:tcPr>
            <w:tcW w:w="2132" w:type="dxa"/>
            <w:shd w:val="clear" w:color="auto" w:fill="auto"/>
          </w:tcPr>
          <w:p w14:paraId="501C3ED3" w14:textId="77777777" w:rsidR="00A01A96" w:rsidRPr="00333676" w:rsidRDefault="00A01A96" w:rsidP="00DA6524">
            <w:pPr>
              <w:ind w:firstLine="0"/>
            </w:pPr>
            <w:r>
              <w:rPr>
                <w:rFonts w:hint="eastAsia"/>
              </w:rPr>
              <w:t>已获取</w:t>
            </w:r>
            <w:r w:rsidR="00DA6524">
              <w:rPr>
                <w:rFonts w:hint="eastAsia"/>
              </w:rPr>
              <w:t>dex2jar</w:t>
            </w:r>
            <w:r w:rsidR="00DA6524">
              <w:rPr>
                <w:rFonts w:hint="eastAsia"/>
              </w:rPr>
              <w:t>源码</w:t>
            </w:r>
          </w:p>
        </w:tc>
        <w:tc>
          <w:tcPr>
            <w:tcW w:w="2132" w:type="dxa"/>
            <w:shd w:val="clear" w:color="auto" w:fill="auto"/>
          </w:tcPr>
          <w:p w14:paraId="66A2F72F" w14:textId="77777777" w:rsidR="00A01A96" w:rsidRPr="00333676" w:rsidRDefault="00A01A96" w:rsidP="00A01A96">
            <w:r w:rsidRPr="00333676">
              <w:rPr>
                <w:rFonts w:hint="eastAsia"/>
                <w:b/>
                <w:bCs/>
              </w:rPr>
              <w:t>特殊规程说明</w:t>
            </w:r>
          </w:p>
        </w:tc>
        <w:tc>
          <w:tcPr>
            <w:tcW w:w="2132" w:type="dxa"/>
            <w:shd w:val="clear" w:color="auto" w:fill="auto"/>
          </w:tcPr>
          <w:p w14:paraId="14F1B605" w14:textId="77777777" w:rsidR="00A01A96" w:rsidRPr="00333676" w:rsidRDefault="00A01A96" w:rsidP="00A01A96">
            <w:r w:rsidRPr="00333676">
              <w:rPr>
                <w:rFonts w:hint="eastAsia"/>
              </w:rPr>
              <w:t>无</w:t>
            </w:r>
          </w:p>
        </w:tc>
      </w:tr>
      <w:tr w:rsidR="00A01A96" w14:paraId="76873096" w14:textId="77777777" w:rsidTr="00A01A96">
        <w:tc>
          <w:tcPr>
            <w:tcW w:w="2132" w:type="dxa"/>
            <w:gridSpan w:val="2"/>
            <w:shd w:val="clear" w:color="auto" w:fill="auto"/>
          </w:tcPr>
          <w:p w14:paraId="1F54E359" w14:textId="77777777" w:rsidR="00A01A96" w:rsidRPr="00333676" w:rsidRDefault="00A01A96" w:rsidP="00A01A96">
            <w:pPr>
              <w:rPr>
                <w:b/>
                <w:bCs/>
              </w:rPr>
            </w:pPr>
            <w:r w:rsidRPr="00333676">
              <w:rPr>
                <w:rFonts w:hint="eastAsia"/>
                <w:b/>
                <w:bCs/>
              </w:rPr>
              <w:t>参考信息</w:t>
            </w:r>
          </w:p>
        </w:tc>
        <w:tc>
          <w:tcPr>
            <w:tcW w:w="6396" w:type="dxa"/>
            <w:gridSpan w:val="3"/>
            <w:shd w:val="clear" w:color="auto" w:fill="auto"/>
          </w:tcPr>
          <w:p w14:paraId="16A296FD" w14:textId="77777777" w:rsidR="00A01A96" w:rsidRDefault="00A01A96" w:rsidP="00A01A96">
            <w:r>
              <w:rPr>
                <w:rFonts w:hint="eastAsia"/>
              </w:rPr>
              <w:t>《需求规格说明书</w:t>
            </w:r>
            <w:r>
              <w:rPr>
                <w:rFonts w:hint="eastAsia"/>
              </w:rPr>
              <w:t>v2.1</w:t>
            </w:r>
            <w:r>
              <w:rPr>
                <w:rFonts w:hint="eastAsia"/>
              </w:rPr>
              <w:t>》中</w:t>
            </w:r>
            <w:r w:rsidR="00DA6524">
              <w:rPr>
                <w:rFonts w:hint="eastAsia"/>
              </w:rPr>
              <w:t>4.3</w:t>
            </w:r>
            <w:r w:rsidR="00DA6524">
              <w:t>IDEA</w:t>
            </w:r>
            <w:r w:rsidR="00DA6524">
              <w:rPr>
                <w:rFonts w:hint="eastAsia"/>
              </w:rPr>
              <w:t>中编译</w:t>
            </w:r>
            <w:r w:rsidR="00DA6524">
              <w:t>dex2jar</w:t>
            </w:r>
            <w:r>
              <w:rPr>
                <w:rFonts w:hint="eastAsia"/>
              </w:rPr>
              <w:t>部分</w:t>
            </w:r>
          </w:p>
        </w:tc>
      </w:tr>
      <w:tr w:rsidR="00A01A96" w14:paraId="102EA5CA" w14:textId="77777777" w:rsidTr="00A01A96">
        <w:tc>
          <w:tcPr>
            <w:tcW w:w="2132" w:type="dxa"/>
            <w:gridSpan w:val="2"/>
            <w:shd w:val="clear" w:color="auto" w:fill="auto"/>
          </w:tcPr>
          <w:p w14:paraId="3B5FF20A" w14:textId="77777777" w:rsidR="00A01A96" w:rsidRPr="00A46FB1" w:rsidRDefault="00A01A96" w:rsidP="00A01A96">
            <w:pPr>
              <w:rPr>
                <w:b/>
                <w:bCs/>
                <w:color w:val="000000"/>
              </w:rPr>
            </w:pPr>
            <w:r w:rsidRPr="00A46FB1">
              <w:rPr>
                <w:rFonts w:hint="eastAsia"/>
                <w:b/>
                <w:bCs/>
                <w:color w:val="000000"/>
              </w:rPr>
              <w:t>测试数据</w:t>
            </w:r>
          </w:p>
        </w:tc>
        <w:tc>
          <w:tcPr>
            <w:tcW w:w="6396" w:type="dxa"/>
            <w:gridSpan w:val="3"/>
            <w:shd w:val="clear" w:color="auto" w:fill="auto"/>
          </w:tcPr>
          <w:p w14:paraId="6AD533BC" w14:textId="77777777" w:rsidR="00A01A96" w:rsidRDefault="00DA6524" w:rsidP="00A01A96">
            <w:r>
              <w:rPr>
                <w:rFonts w:hint="eastAsia"/>
              </w:rPr>
              <w:t>dex2jar</w:t>
            </w:r>
            <w:r>
              <w:rPr>
                <w:rFonts w:hint="eastAsia"/>
              </w:rPr>
              <w:t>源代码与</w:t>
            </w:r>
            <w:commentRangeStart w:id="33"/>
            <w:r>
              <w:rPr>
                <w:rFonts w:hint="eastAsia"/>
              </w:rPr>
              <w:t>各种环境</w:t>
            </w:r>
            <w:commentRangeEnd w:id="33"/>
            <w:r w:rsidR="00801E32">
              <w:rPr>
                <w:rStyle w:val="ad"/>
              </w:rPr>
              <w:commentReference w:id="33"/>
            </w:r>
          </w:p>
        </w:tc>
      </w:tr>
      <w:tr w:rsidR="00A01A96" w:rsidRPr="00333676" w14:paraId="3A4567FF" w14:textId="77777777" w:rsidTr="00A01A96">
        <w:tc>
          <w:tcPr>
            <w:tcW w:w="2132" w:type="dxa"/>
            <w:gridSpan w:val="2"/>
            <w:shd w:val="clear" w:color="auto" w:fill="auto"/>
          </w:tcPr>
          <w:p w14:paraId="689AFED6" w14:textId="77777777" w:rsidR="00A01A96" w:rsidRPr="00333676" w:rsidRDefault="00A01A96" w:rsidP="00A01A96">
            <w:pPr>
              <w:rPr>
                <w:b/>
                <w:bCs/>
              </w:rPr>
            </w:pPr>
            <w:r w:rsidRPr="00333676">
              <w:rPr>
                <w:rFonts w:hint="eastAsia"/>
                <w:b/>
                <w:bCs/>
              </w:rPr>
              <w:t>测试人员</w:t>
            </w:r>
          </w:p>
        </w:tc>
        <w:tc>
          <w:tcPr>
            <w:tcW w:w="6396" w:type="dxa"/>
            <w:gridSpan w:val="3"/>
            <w:shd w:val="clear" w:color="auto" w:fill="auto"/>
          </w:tcPr>
          <w:p w14:paraId="1D2F4A63" w14:textId="77777777" w:rsidR="00A01A96" w:rsidRPr="00333676" w:rsidRDefault="00A01A96" w:rsidP="00A01A96">
            <w:r>
              <w:rPr>
                <w:rFonts w:hint="eastAsia"/>
                <w:lang w:val="zh-CN"/>
              </w:rPr>
              <w:t>蒋波</w:t>
            </w:r>
          </w:p>
        </w:tc>
      </w:tr>
      <w:tr w:rsidR="00A01A96" w:rsidRPr="00333676" w14:paraId="64504EA0" w14:textId="77777777" w:rsidTr="00A01A96">
        <w:tc>
          <w:tcPr>
            <w:tcW w:w="8528" w:type="dxa"/>
            <w:gridSpan w:val="5"/>
            <w:shd w:val="clear" w:color="auto" w:fill="auto"/>
          </w:tcPr>
          <w:p w14:paraId="13B365AD" w14:textId="77777777" w:rsidR="00A01A96" w:rsidRPr="00333676" w:rsidRDefault="00A01A96" w:rsidP="00A01A96">
            <w:r w:rsidRPr="00333676">
              <w:rPr>
                <w:rFonts w:hint="eastAsia"/>
                <w:b/>
                <w:bCs/>
              </w:rPr>
              <w:t>操作步骤</w:t>
            </w:r>
          </w:p>
        </w:tc>
      </w:tr>
      <w:tr w:rsidR="00A01A96" w:rsidRPr="00333676" w14:paraId="03E3AF0D" w14:textId="77777777" w:rsidTr="00A01A96">
        <w:tc>
          <w:tcPr>
            <w:tcW w:w="8528" w:type="dxa"/>
            <w:gridSpan w:val="5"/>
            <w:shd w:val="clear" w:color="auto" w:fill="auto"/>
          </w:tcPr>
          <w:p w14:paraId="77E5337A" w14:textId="77777777" w:rsidR="00A01A96" w:rsidRPr="00DA6524" w:rsidRDefault="00A01A96" w:rsidP="00DA6524">
            <w:pPr>
              <w:pStyle w:val="a8"/>
              <w:numPr>
                <w:ilvl w:val="1"/>
                <w:numId w:val="4"/>
              </w:numPr>
              <w:ind w:left="317" w:firstLineChars="0" w:hanging="284"/>
              <w:jc w:val="both"/>
              <w:rPr>
                <w:b/>
                <w:bCs/>
              </w:rPr>
            </w:pPr>
            <w:commentRangeStart w:id="34"/>
            <w:r w:rsidRPr="00DA6524">
              <w:rPr>
                <w:rFonts w:hint="eastAsia"/>
                <w:b/>
                <w:bCs/>
              </w:rPr>
              <w:t>将</w:t>
            </w:r>
            <w:r w:rsidRPr="00DA6524">
              <w:rPr>
                <w:rFonts w:hint="eastAsia"/>
                <w:b/>
                <w:bCs/>
              </w:rPr>
              <w:t>apk</w:t>
            </w:r>
            <w:r w:rsidRPr="00DA6524">
              <w:rPr>
                <w:rFonts w:hint="eastAsia"/>
                <w:b/>
                <w:bCs/>
              </w:rPr>
              <w:t>文件的后缀名改为</w:t>
            </w:r>
            <w:r w:rsidRPr="00DA6524">
              <w:rPr>
                <w:rFonts w:hint="eastAsia"/>
                <w:b/>
                <w:bCs/>
              </w:rPr>
              <w:t>zip</w:t>
            </w:r>
            <w:r w:rsidRPr="00DA6524">
              <w:rPr>
                <w:rFonts w:hint="eastAsia"/>
                <w:b/>
                <w:bCs/>
              </w:rPr>
              <w:t>；</w:t>
            </w:r>
          </w:p>
          <w:p w14:paraId="2EF4C9FB" w14:textId="77777777" w:rsidR="00A01A96" w:rsidRPr="00DA6524" w:rsidRDefault="00A01A96" w:rsidP="00DA6524">
            <w:pPr>
              <w:pStyle w:val="a8"/>
              <w:numPr>
                <w:ilvl w:val="1"/>
                <w:numId w:val="4"/>
              </w:numPr>
              <w:ind w:left="317" w:firstLineChars="0" w:hanging="284"/>
              <w:jc w:val="both"/>
              <w:rPr>
                <w:b/>
                <w:bCs/>
              </w:rPr>
            </w:pPr>
            <w:r w:rsidRPr="00DA6524">
              <w:rPr>
                <w:rFonts w:hint="eastAsia"/>
                <w:b/>
                <w:bCs/>
              </w:rPr>
              <w:t>解压缩</w:t>
            </w:r>
            <w:r w:rsidRPr="00DA6524">
              <w:rPr>
                <w:rFonts w:hint="eastAsia"/>
                <w:b/>
                <w:bCs/>
              </w:rPr>
              <w:t>zip</w:t>
            </w:r>
            <w:r w:rsidRPr="00DA6524">
              <w:rPr>
                <w:rFonts w:hint="eastAsia"/>
                <w:b/>
                <w:bCs/>
              </w:rPr>
              <w:t>文件；</w:t>
            </w:r>
          </w:p>
          <w:p w14:paraId="7FF562FE" w14:textId="77777777" w:rsidR="00A01A96" w:rsidRPr="00DA6524" w:rsidRDefault="00A01A96" w:rsidP="00DA6524">
            <w:pPr>
              <w:pStyle w:val="a8"/>
              <w:numPr>
                <w:ilvl w:val="1"/>
                <w:numId w:val="4"/>
              </w:numPr>
              <w:ind w:left="317" w:firstLineChars="0" w:hanging="284"/>
              <w:jc w:val="both"/>
              <w:rPr>
                <w:b/>
                <w:bCs/>
              </w:rPr>
            </w:pPr>
            <w:r w:rsidRPr="00DA6524">
              <w:rPr>
                <w:rFonts w:hint="eastAsia"/>
                <w:b/>
                <w:bCs/>
              </w:rPr>
              <w:t>查看解压缩后的文件中，是否含有</w:t>
            </w:r>
            <w:r w:rsidRPr="00DA6524">
              <w:rPr>
                <w:rFonts w:hint="eastAsia"/>
                <w:b/>
                <w:bCs/>
              </w:rPr>
              <w:t>dex</w:t>
            </w:r>
            <w:r w:rsidRPr="00DA6524">
              <w:rPr>
                <w:rFonts w:hint="eastAsia"/>
                <w:b/>
                <w:bCs/>
              </w:rPr>
              <w:t>文件，从而判断结果的正确性。</w:t>
            </w:r>
            <w:commentRangeEnd w:id="34"/>
            <w:r w:rsidR="00801E32">
              <w:rPr>
                <w:rStyle w:val="ad"/>
              </w:rPr>
              <w:commentReference w:id="34"/>
            </w:r>
          </w:p>
        </w:tc>
      </w:tr>
      <w:tr w:rsidR="00A01A96" w:rsidRPr="00333676" w14:paraId="4A8BFC5A" w14:textId="77777777" w:rsidTr="00A01A96">
        <w:tc>
          <w:tcPr>
            <w:tcW w:w="2093" w:type="dxa"/>
            <w:shd w:val="clear" w:color="auto" w:fill="auto"/>
          </w:tcPr>
          <w:p w14:paraId="50BF341A" w14:textId="77777777" w:rsidR="00A01A96" w:rsidRPr="00333676" w:rsidRDefault="00A01A96" w:rsidP="00A01A96">
            <w:pPr>
              <w:rPr>
                <w:b/>
                <w:bCs/>
              </w:rPr>
            </w:pPr>
            <w:r>
              <w:rPr>
                <w:rFonts w:hint="eastAsia"/>
                <w:b/>
                <w:bCs/>
              </w:rPr>
              <w:t>预测结果</w:t>
            </w:r>
          </w:p>
        </w:tc>
        <w:tc>
          <w:tcPr>
            <w:tcW w:w="6435" w:type="dxa"/>
            <w:gridSpan w:val="4"/>
            <w:shd w:val="clear" w:color="auto" w:fill="auto"/>
          </w:tcPr>
          <w:p w14:paraId="523EB3FE" w14:textId="77777777" w:rsidR="00A01A96" w:rsidRPr="00333676" w:rsidRDefault="00DA6524" w:rsidP="00A01A96">
            <w:pPr>
              <w:rPr>
                <w:b/>
                <w:bCs/>
              </w:rPr>
            </w:pPr>
            <w:r>
              <w:rPr>
                <w:b/>
                <w:bCs/>
              </w:rPr>
              <w:t>D</w:t>
            </w:r>
            <w:r>
              <w:rPr>
                <w:rFonts w:hint="eastAsia"/>
                <w:b/>
                <w:bCs/>
              </w:rPr>
              <w:t>ex2jar</w:t>
            </w:r>
            <w:r>
              <w:rPr>
                <w:rFonts w:hint="eastAsia"/>
                <w:b/>
                <w:bCs/>
              </w:rPr>
              <w:t>在</w:t>
            </w:r>
            <w:r>
              <w:rPr>
                <w:rFonts w:hint="eastAsia"/>
                <w:b/>
                <w:bCs/>
              </w:rPr>
              <w:t>x86</w:t>
            </w:r>
            <w:r>
              <w:rPr>
                <w:rFonts w:hint="eastAsia"/>
                <w:b/>
                <w:bCs/>
              </w:rPr>
              <w:t>与</w:t>
            </w:r>
            <w:r>
              <w:rPr>
                <w:rFonts w:hint="eastAsia"/>
                <w:b/>
                <w:bCs/>
              </w:rPr>
              <w:t>windows</w:t>
            </w:r>
            <w:r>
              <w:rPr>
                <w:rFonts w:hint="eastAsia"/>
                <w:b/>
                <w:bCs/>
              </w:rPr>
              <w:t>、</w:t>
            </w:r>
            <w:r>
              <w:rPr>
                <w:rFonts w:hint="eastAsia"/>
                <w:b/>
                <w:bCs/>
              </w:rPr>
              <w:t>linux</w:t>
            </w:r>
            <w:r>
              <w:rPr>
                <w:rFonts w:hint="eastAsia"/>
                <w:b/>
                <w:bCs/>
              </w:rPr>
              <w:t>下均可成功编译</w:t>
            </w:r>
          </w:p>
        </w:tc>
      </w:tr>
    </w:tbl>
    <w:p w14:paraId="775CE3CE" w14:textId="77777777" w:rsidR="00A01A96" w:rsidRPr="00DA6524" w:rsidRDefault="00A01A96" w:rsidP="00DA6524">
      <w:pPr>
        <w:pStyle w:val="ac"/>
        <w:jc w:val="center"/>
        <w:rPr>
          <w:rFonts w:ascii="黑体" w:hAnsi="黑体"/>
          <w:sz w:val="21"/>
          <w:szCs w:val="21"/>
        </w:rPr>
      </w:pPr>
      <w:r w:rsidRPr="00DB3893">
        <w:rPr>
          <w:rFonts w:ascii="黑体" w:hAnsi="黑体" w:hint="eastAsia"/>
          <w:sz w:val="21"/>
          <w:szCs w:val="21"/>
        </w:rPr>
        <w:t>表</w:t>
      </w:r>
      <w:r w:rsidR="00DA6524">
        <w:rPr>
          <w:rFonts w:ascii="黑体" w:hAnsi="黑体" w:hint="eastAsia"/>
          <w:sz w:val="21"/>
          <w:szCs w:val="21"/>
        </w:rPr>
        <w:t>2</w:t>
      </w:r>
      <w:r w:rsidRPr="00DB3893">
        <w:rPr>
          <w:rFonts w:ascii="黑体" w:hAnsi="黑体"/>
          <w:sz w:val="21"/>
          <w:szCs w:val="21"/>
        </w:rPr>
        <w:t xml:space="preserve"> </w:t>
      </w:r>
      <w:r w:rsidR="00DA6524">
        <w:rPr>
          <w:rFonts w:ascii="黑体" w:hAnsi="黑体" w:hint="eastAsia"/>
          <w:sz w:val="21"/>
          <w:szCs w:val="21"/>
        </w:rPr>
        <w:t>在IDEA中编译dex2jar的测试用例</w:t>
      </w:r>
    </w:p>
    <w:p w14:paraId="419C513E" w14:textId="77777777" w:rsidR="002F3B27" w:rsidRDefault="002F3B27" w:rsidP="002F3B27">
      <w:pPr>
        <w:pStyle w:val="2"/>
      </w:pPr>
      <w:bookmarkStart w:id="35" w:name="_Toc483346581"/>
      <w:r>
        <w:rPr>
          <w:rFonts w:hint="eastAsia"/>
        </w:rPr>
        <w:t>3.3</w:t>
      </w:r>
      <w:r w:rsidRPr="006223E2">
        <w:rPr>
          <w:rFonts w:hint="eastAsia"/>
        </w:rPr>
        <w:t>转换dex文件为jar包测试</w:t>
      </w:r>
      <w:bookmarkEnd w:id="35"/>
    </w:p>
    <w:p w14:paraId="24E597A9" w14:textId="77777777" w:rsidR="00DA6524" w:rsidRDefault="00DA6524" w:rsidP="00DA6524">
      <w:r>
        <w:t>此用例是</w:t>
      </w:r>
      <w:r>
        <w:t>dex2jar</w:t>
      </w:r>
      <w:r>
        <w:t>的核心功能，及将</w:t>
      </w:r>
      <w:r>
        <w:t>dex</w:t>
      </w:r>
      <w:r>
        <w:t>文件反编译为</w:t>
      </w:r>
      <w:r>
        <w:t>class</w:t>
      </w:r>
      <w:r>
        <w:t>文件。设计</w:t>
      </w:r>
      <w:r w:rsidRPr="006223E2">
        <w:rPr>
          <w:rFonts w:hint="eastAsia"/>
        </w:rPr>
        <w:t>转换</w:t>
      </w:r>
      <w:r w:rsidRPr="006223E2">
        <w:rPr>
          <w:rFonts w:hint="eastAsia"/>
        </w:rPr>
        <w:t>dex</w:t>
      </w:r>
      <w:r w:rsidRPr="006223E2">
        <w:rPr>
          <w:rFonts w:hint="eastAsia"/>
        </w:rPr>
        <w:t>文件为</w:t>
      </w:r>
      <w:r w:rsidRPr="006223E2">
        <w:rPr>
          <w:rFonts w:hint="eastAsia"/>
        </w:rPr>
        <w:t>jar</w:t>
      </w:r>
      <w:r w:rsidRPr="006223E2">
        <w:rPr>
          <w:rFonts w:hint="eastAsia"/>
        </w:rPr>
        <w:t>包</w:t>
      </w:r>
      <w:r>
        <w:rPr>
          <w:rFonts w:hint="eastAsia"/>
        </w:rPr>
        <w:t>测试用例的目的是测试是否</w:t>
      </w:r>
      <w:commentRangeStart w:id="36"/>
      <w:r>
        <w:rPr>
          <w:rFonts w:hint="eastAsia"/>
        </w:rPr>
        <w:t>各种</w:t>
      </w:r>
      <w:r w:rsidR="007825D0">
        <w:rPr>
          <w:rFonts w:hint="eastAsia"/>
        </w:rPr>
        <w:t>dex</w:t>
      </w:r>
      <w:commentRangeEnd w:id="36"/>
      <w:r w:rsidR="001100DD">
        <w:rPr>
          <w:rStyle w:val="ad"/>
        </w:rPr>
        <w:commentReference w:id="36"/>
      </w:r>
      <w:r w:rsidR="007825D0">
        <w:rPr>
          <w:rFonts w:hint="eastAsia"/>
        </w:rPr>
        <w:t>均可</w:t>
      </w:r>
      <w:r>
        <w:rPr>
          <w:rFonts w:hint="eastAsia"/>
        </w:rPr>
        <w:t>成功转换为</w:t>
      </w:r>
      <w:r>
        <w:rPr>
          <w:rFonts w:hint="eastAsia"/>
        </w:rPr>
        <w:t>class</w:t>
      </w:r>
      <w:r>
        <w:rPr>
          <w:rFonts w:hint="eastAsia"/>
        </w:rPr>
        <w:t>文件，</w:t>
      </w:r>
      <w:r w:rsidR="007825D0">
        <w:rPr>
          <w:rFonts w:hint="eastAsia"/>
        </w:rPr>
        <w:t>并且是否能在</w:t>
      </w:r>
      <w:commentRangeStart w:id="37"/>
      <w:r w:rsidR="007825D0">
        <w:rPr>
          <w:rFonts w:hint="eastAsia"/>
        </w:rPr>
        <w:t>一定时间内</w:t>
      </w:r>
      <w:commentRangeEnd w:id="37"/>
      <w:r w:rsidR="001100DD">
        <w:rPr>
          <w:rStyle w:val="ad"/>
        </w:rPr>
        <w:commentReference w:id="37"/>
      </w:r>
      <w:r w:rsidR="007825D0">
        <w:rPr>
          <w:rFonts w:hint="eastAsia"/>
        </w:rPr>
        <w:t>完成转换，若转换成功，则返回</w:t>
      </w:r>
      <w:r w:rsidR="007825D0">
        <w:rPr>
          <w:rFonts w:hint="eastAsia"/>
        </w:rPr>
        <w:t>dex</w:t>
      </w:r>
      <w:r w:rsidR="007825D0">
        <w:rPr>
          <w:rFonts w:hint="eastAsia"/>
        </w:rPr>
        <w:t>文件成功转换为</w:t>
      </w:r>
      <w:r w:rsidR="007825D0">
        <w:rPr>
          <w:rFonts w:hint="eastAsia"/>
        </w:rPr>
        <w:t>jar</w:t>
      </w:r>
      <w:r w:rsidR="007825D0">
        <w:rPr>
          <w:rFonts w:hint="eastAsia"/>
        </w:rPr>
        <w:t>包的结果，若失败则返回错误信息。</w:t>
      </w:r>
    </w:p>
    <w:p w14:paraId="16F7E399" w14:textId="77777777" w:rsidR="00DA6524" w:rsidRDefault="00DA6524" w:rsidP="00DA6524">
      <w:r>
        <w:rPr>
          <w:rFonts w:hint="eastAsia"/>
        </w:rPr>
        <w:t>测试用例描述如下：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39"/>
        <w:gridCol w:w="2258"/>
        <w:gridCol w:w="2006"/>
        <w:gridCol w:w="2132"/>
      </w:tblGrid>
      <w:tr w:rsidR="00DA6524" w14:paraId="5079D74D" w14:textId="77777777" w:rsidTr="007825D0">
        <w:tc>
          <w:tcPr>
            <w:tcW w:w="2132" w:type="dxa"/>
            <w:gridSpan w:val="2"/>
            <w:shd w:val="clear" w:color="auto" w:fill="auto"/>
          </w:tcPr>
          <w:p w14:paraId="3EE316B6" w14:textId="77777777" w:rsidR="00DA6524" w:rsidRPr="00333676" w:rsidRDefault="00DA6524" w:rsidP="0084367A">
            <w:pPr>
              <w:rPr>
                <w:b/>
                <w:bCs/>
              </w:rPr>
            </w:pPr>
            <w:r w:rsidRPr="00333676">
              <w:rPr>
                <w:rFonts w:hint="eastAsia"/>
                <w:b/>
                <w:bCs/>
              </w:rPr>
              <w:t>项目</w:t>
            </w:r>
          </w:p>
        </w:tc>
        <w:tc>
          <w:tcPr>
            <w:tcW w:w="2258" w:type="dxa"/>
            <w:shd w:val="clear" w:color="auto" w:fill="auto"/>
          </w:tcPr>
          <w:p w14:paraId="28EB0B73" w14:textId="77777777" w:rsidR="00DA6524" w:rsidRDefault="00DA6524" w:rsidP="0084367A">
            <w:pPr>
              <w:ind w:firstLine="0"/>
            </w:pPr>
            <w:r>
              <w:rPr>
                <w:rFonts w:hint="eastAsia"/>
              </w:rPr>
              <w:t>dex2jar</w:t>
            </w:r>
            <w:r>
              <w:rPr>
                <w:rFonts w:hint="eastAsia"/>
              </w:rPr>
              <w:t>测试及优化</w:t>
            </w:r>
          </w:p>
        </w:tc>
        <w:tc>
          <w:tcPr>
            <w:tcW w:w="2006" w:type="dxa"/>
            <w:shd w:val="clear" w:color="auto" w:fill="auto"/>
          </w:tcPr>
          <w:p w14:paraId="5C23119E" w14:textId="77777777" w:rsidR="00DA6524" w:rsidRPr="00333676" w:rsidRDefault="00DA6524" w:rsidP="0084367A">
            <w:pPr>
              <w:rPr>
                <w:b/>
                <w:bCs/>
              </w:rPr>
            </w:pPr>
            <w:r w:rsidRPr="00333676">
              <w:rPr>
                <w:rFonts w:hint="eastAsia"/>
                <w:b/>
                <w:bCs/>
              </w:rPr>
              <w:t>版本</w:t>
            </w:r>
          </w:p>
        </w:tc>
        <w:tc>
          <w:tcPr>
            <w:tcW w:w="2132" w:type="dxa"/>
            <w:shd w:val="clear" w:color="auto" w:fill="auto"/>
          </w:tcPr>
          <w:p w14:paraId="4867C83E" w14:textId="77777777" w:rsidR="00DA6524" w:rsidRDefault="00DA6524" w:rsidP="0084367A">
            <w:r>
              <w:t>V</w:t>
            </w:r>
            <w:r>
              <w:rPr>
                <w:rFonts w:hint="eastAsia"/>
              </w:rPr>
              <w:t>1.1</w:t>
            </w:r>
          </w:p>
        </w:tc>
      </w:tr>
      <w:tr w:rsidR="00DA6524" w:rsidRPr="00333676" w14:paraId="0D010556" w14:textId="77777777" w:rsidTr="007825D0">
        <w:tc>
          <w:tcPr>
            <w:tcW w:w="2132" w:type="dxa"/>
            <w:gridSpan w:val="2"/>
            <w:shd w:val="clear" w:color="auto" w:fill="auto"/>
          </w:tcPr>
          <w:p w14:paraId="6D458A93" w14:textId="77777777" w:rsidR="00DA6524" w:rsidRPr="00333676" w:rsidRDefault="00DA6524" w:rsidP="0084367A">
            <w:pPr>
              <w:rPr>
                <w:b/>
                <w:bCs/>
              </w:rPr>
            </w:pPr>
            <w:r w:rsidRPr="00333676">
              <w:rPr>
                <w:rFonts w:hint="eastAsia"/>
                <w:b/>
                <w:bCs/>
              </w:rPr>
              <w:t>功能需求</w:t>
            </w:r>
          </w:p>
        </w:tc>
        <w:tc>
          <w:tcPr>
            <w:tcW w:w="2258" w:type="dxa"/>
            <w:shd w:val="clear" w:color="auto" w:fill="auto"/>
          </w:tcPr>
          <w:p w14:paraId="1FE20EEF" w14:textId="77777777" w:rsidR="00DA6524" w:rsidRDefault="007825D0" w:rsidP="0084367A">
            <w:pPr>
              <w:ind w:firstLine="0"/>
            </w:pPr>
            <w:r w:rsidRPr="006223E2">
              <w:rPr>
                <w:rFonts w:hint="eastAsia"/>
              </w:rPr>
              <w:t>转换</w:t>
            </w:r>
            <w:r w:rsidRPr="006223E2">
              <w:rPr>
                <w:rFonts w:hint="eastAsia"/>
              </w:rPr>
              <w:t>dex</w:t>
            </w:r>
            <w:r w:rsidRPr="006223E2">
              <w:rPr>
                <w:rFonts w:hint="eastAsia"/>
              </w:rPr>
              <w:t>文件为</w:t>
            </w:r>
            <w:r w:rsidRPr="006223E2">
              <w:rPr>
                <w:rFonts w:hint="eastAsia"/>
              </w:rPr>
              <w:t>jar</w:t>
            </w:r>
            <w:r w:rsidRPr="006223E2">
              <w:rPr>
                <w:rFonts w:hint="eastAsia"/>
              </w:rPr>
              <w:t>包</w:t>
            </w:r>
          </w:p>
        </w:tc>
        <w:tc>
          <w:tcPr>
            <w:tcW w:w="2006" w:type="dxa"/>
            <w:shd w:val="clear" w:color="auto" w:fill="auto"/>
          </w:tcPr>
          <w:p w14:paraId="3E639F19" w14:textId="77777777" w:rsidR="00DA6524" w:rsidRPr="00333676" w:rsidRDefault="00DA6524" w:rsidP="0084367A">
            <w:pPr>
              <w:rPr>
                <w:b/>
                <w:bCs/>
              </w:rPr>
            </w:pPr>
            <w:r w:rsidRPr="00333676">
              <w:rPr>
                <w:rFonts w:hint="eastAsia"/>
                <w:b/>
                <w:bCs/>
              </w:rPr>
              <w:t>编制人</w:t>
            </w:r>
          </w:p>
        </w:tc>
        <w:tc>
          <w:tcPr>
            <w:tcW w:w="2132" w:type="dxa"/>
            <w:shd w:val="clear" w:color="auto" w:fill="auto"/>
          </w:tcPr>
          <w:p w14:paraId="0EDB455F" w14:textId="77777777" w:rsidR="00DA6524" w:rsidRPr="00333676" w:rsidRDefault="00DA6524" w:rsidP="0084367A">
            <w:r>
              <w:rPr>
                <w:rFonts w:hint="eastAsia"/>
              </w:rPr>
              <w:t>蒋波</w:t>
            </w:r>
          </w:p>
        </w:tc>
      </w:tr>
      <w:tr w:rsidR="00DA6524" w14:paraId="626E1D8F" w14:textId="77777777" w:rsidTr="007825D0">
        <w:tc>
          <w:tcPr>
            <w:tcW w:w="2132" w:type="dxa"/>
            <w:gridSpan w:val="2"/>
            <w:shd w:val="clear" w:color="auto" w:fill="auto"/>
          </w:tcPr>
          <w:p w14:paraId="7B367414" w14:textId="77777777" w:rsidR="00DA6524" w:rsidRPr="00333676" w:rsidRDefault="00DA6524" w:rsidP="0084367A">
            <w:pPr>
              <w:rPr>
                <w:b/>
                <w:bCs/>
              </w:rPr>
            </w:pPr>
            <w:r w:rsidRPr="00333676">
              <w:rPr>
                <w:rFonts w:hint="eastAsia"/>
                <w:b/>
                <w:bCs/>
              </w:rPr>
              <w:t>用例</w:t>
            </w:r>
            <w:r w:rsidRPr="00333676">
              <w:rPr>
                <w:rFonts w:hint="eastAsia"/>
                <w:b/>
                <w:bCs/>
              </w:rPr>
              <w:t>ID</w:t>
            </w:r>
          </w:p>
        </w:tc>
        <w:tc>
          <w:tcPr>
            <w:tcW w:w="2258" w:type="dxa"/>
            <w:shd w:val="clear" w:color="auto" w:fill="auto"/>
          </w:tcPr>
          <w:p w14:paraId="73101A2D" w14:textId="77777777" w:rsidR="00DA6524" w:rsidRDefault="007825D0" w:rsidP="0084367A">
            <w:r>
              <w:rPr>
                <w:rFonts w:hint="eastAsia"/>
              </w:rPr>
              <w:t>3</w:t>
            </w:r>
          </w:p>
        </w:tc>
        <w:tc>
          <w:tcPr>
            <w:tcW w:w="2006" w:type="dxa"/>
            <w:shd w:val="clear" w:color="auto" w:fill="auto"/>
          </w:tcPr>
          <w:p w14:paraId="4BC91460" w14:textId="77777777" w:rsidR="00DA6524" w:rsidRPr="00333676" w:rsidRDefault="00DA6524" w:rsidP="0084367A">
            <w:pPr>
              <w:rPr>
                <w:b/>
                <w:bCs/>
              </w:rPr>
            </w:pPr>
            <w:r w:rsidRPr="00333676">
              <w:rPr>
                <w:rFonts w:hint="eastAsia"/>
                <w:b/>
                <w:bCs/>
              </w:rPr>
              <w:t>时间</w:t>
            </w:r>
          </w:p>
        </w:tc>
        <w:tc>
          <w:tcPr>
            <w:tcW w:w="2132" w:type="dxa"/>
            <w:shd w:val="clear" w:color="auto" w:fill="auto"/>
          </w:tcPr>
          <w:p w14:paraId="7C1F9398" w14:textId="77777777" w:rsidR="00DA6524" w:rsidRDefault="00DA6524" w:rsidP="0084367A">
            <w:r>
              <w:rPr>
                <w:rFonts w:hint="eastAsia"/>
              </w:rPr>
              <w:t>2017-05-23</w:t>
            </w:r>
          </w:p>
        </w:tc>
      </w:tr>
      <w:tr w:rsidR="00DA6524" w:rsidRPr="00333676" w14:paraId="2016D9DF" w14:textId="77777777" w:rsidTr="0084367A">
        <w:tc>
          <w:tcPr>
            <w:tcW w:w="2132" w:type="dxa"/>
            <w:gridSpan w:val="2"/>
            <w:shd w:val="clear" w:color="auto" w:fill="auto"/>
          </w:tcPr>
          <w:p w14:paraId="3570F428" w14:textId="77777777" w:rsidR="00DA6524" w:rsidRPr="00333676" w:rsidRDefault="00DA6524" w:rsidP="0084367A">
            <w:pPr>
              <w:rPr>
                <w:b/>
                <w:bCs/>
              </w:rPr>
            </w:pPr>
            <w:r w:rsidRPr="00333676">
              <w:rPr>
                <w:rFonts w:hint="eastAsia"/>
                <w:b/>
                <w:bCs/>
              </w:rPr>
              <w:t>相关用例</w:t>
            </w:r>
          </w:p>
        </w:tc>
        <w:tc>
          <w:tcPr>
            <w:tcW w:w="6396" w:type="dxa"/>
            <w:gridSpan w:val="3"/>
            <w:shd w:val="clear" w:color="auto" w:fill="auto"/>
          </w:tcPr>
          <w:p w14:paraId="49536A03" w14:textId="77777777" w:rsidR="00DA6524" w:rsidRPr="00333676" w:rsidRDefault="00DA6524" w:rsidP="0084367A">
            <w:pPr>
              <w:rPr>
                <w:b/>
                <w:bCs/>
              </w:rPr>
            </w:pPr>
            <w:r w:rsidRPr="00333676">
              <w:rPr>
                <w:rFonts w:hint="eastAsia"/>
                <w:b/>
                <w:bCs/>
              </w:rPr>
              <w:t>无</w:t>
            </w:r>
          </w:p>
        </w:tc>
      </w:tr>
      <w:tr w:rsidR="00DA6524" w:rsidRPr="00333676" w14:paraId="5FF8F3DA" w14:textId="77777777" w:rsidTr="0084367A">
        <w:tc>
          <w:tcPr>
            <w:tcW w:w="2132" w:type="dxa"/>
            <w:gridSpan w:val="2"/>
            <w:shd w:val="clear" w:color="auto" w:fill="auto"/>
          </w:tcPr>
          <w:p w14:paraId="27B0FF41" w14:textId="77777777" w:rsidR="00DA6524" w:rsidRPr="00333676" w:rsidRDefault="00DA6524" w:rsidP="0084367A">
            <w:pPr>
              <w:rPr>
                <w:b/>
                <w:bCs/>
              </w:rPr>
            </w:pPr>
            <w:r w:rsidRPr="00333676">
              <w:rPr>
                <w:rFonts w:hint="eastAsia"/>
                <w:b/>
                <w:bCs/>
              </w:rPr>
              <w:t>功能特性</w:t>
            </w:r>
          </w:p>
        </w:tc>
        <w:tc>
          <w:tcPr>
            <w:tcW w:w="6396" w:type="dxa"/>
            <w:gridSpan w:val="3"/>
            <w:shd w:val="clear" w:color="auto" w:fill="auto"/>
          </w:tcPr>
          <w:p w14:paraId="4C3D1FC7" w14:textId="77777777" w:rsidR="00DA6524" w:rsidRPr="00333676" w:rsidRDefault="007825D0" w:rsidP="0084367A">
            <w:r>
              <w:rPr>
                <w:rFonts w:hint="eastAsia"/>
              </w:rPr>
              <w:t>将</w:t>
            </w:r>
            <w:r>
              <w:rPr>
                <w:rFonts w:hint="eastAsia"/>
              </w:rPr>
              <w:t>dex</w:t>
            </w:r>
            <w:r>
              <w:rPr>
                <w:rFonts w:hint="eastAsia"/>
              </w:rPr>
              <w:t>文件反编译为源代码</w:t>
            </w:r>
          </w:p>
        </w:tc>
      </w:tr>
      <w:tr w:rsidR="00DA6524" w14:paraId="31AA340A" w14:textId="77777777" w:rsidTr="0084367A">
        <w:tc>
          <w:tcPr>
            <w:tcW w:w="2132" w:type="dxa"/>
            <w:gridSpan w:val="2"/>
            <w:shd w:val="clear" w:color="auto" w:fill="auto"/>
          </w:tcPr>
          <w:p w14:paraId="6CAFD4E0" w14:textId="77777777" w:rsidR="00DA6524" w:rsidRPr="00333676" w:rsidRDefault="00DA6524" w:rsidP="0084367A">
            <w:pPr>
              <w:rPr>
                <w:b/>
                <w:bCs/>
              </w:rPr>
            </w:pPr>
            <w:r w:rsidRPr="00333676">
              <w:rPr>
                <w:rFonts w:hint="eastAsia"/>
                <w:b/>
                <w:bCs/>
              </w:rPr>
              <w:lastRenderedPageBreak/>
              <w:t>测试目的</w:t>
            </w:r>
          </w:p>
        </w:tc>
        <w:tc>
          <w:tcPr>
            <w:tcW w:w="6396" w:type="dxa"/>
            <w:gridSpan w:val="3"/>
            <w:shd w:val="clear" w:color="auto" w:fill="auto"/>
          </w:tcPr>
          <w:p w14:paraId="308677AF" w14:textId="77777777" w:rsidR="00DA6524" w:rsidRDefault="007825D0" w:rsidP="0084367A">
            <w:r>
              <w:rPr>
                <w:rFonts w:hint="eastAsia"/>
              </w:rPr>
              <w:t>测试是否</w:t>
            </w:r>
            <w:commentRangeStart w:id="38"/>
            <w:r>
              <w:rPr>
                <w:rFonts w:hint="eastAsia"/>
              </w:rPr>
              <w:t>各种</w:t>
            </w:r>
            <w:r>
              <w:rPr>
                <w:rFonts w:hint="eastAsia"/>
              </w:rPr>
              <w:t>apk</w:t>
            </w:r>
            <w:commentRangeEnd w:id="38"/>
            <w:r w:rsidR="001100DD">
              <w:rPr>
                <w:rStyle w:val="ad"/>
              </w:rPr>
              <w:commentReference w:id="38"/>
            </w:r>
            <w:r>
              <w:rPr>
                <w:rFonts w:hint="eastAsia"/>
              </w:rPr>
              <w:t>的</w:t>
            </w:r>
            <w:r>
              <w:rPr>
                <w:rFonts w:hint="eastAsia"/>
              </w:rPr>
              <w:t>dex</w:t>
            </w:r>
            <w:r>
              <w:rPr>
                <w:rFonts w:hint="eastAsia"/>
              </w:rPr>
              <w:t>文件均可成功反编译</w:t>
            </w:r>
          </w:p>
        </w:tc>
      </w:tr>
      <w:tr w:rsidR="00DA6524" w:rsidRPr="00333676" w14:paraId="130C7D14" w14:textId="77777777" w:rsidTr="007825D0">
        <w:tc>
          <w:tcPr>
            <w:tcW w:w="2132" w:type="dxa"/>
            <w:gridSpan w:val="2"/>
            <w:shd w:val="clear" w:color="auto" w:fill="auto"/>
          </w:tcPr>
          <w:p w14:paraId="699B37B3" w14:textId="77777777" w:rsidR="00DA6524" w:rsidRPr="00333676" w:rsidRDefault="00DA6524" w:rsidP="0084367A">
            <w:pPr>
              <w:rPr>
                <w:b/>
                <w:bCs/>
              </w:rPr>
            </w:pPr>
            <w:r w:rsidRPr="00333676">
              <w:rPr>
                <w:rFonts w:hint="eastAsia"/>
                <w:b/>
                <w:bCs/>
              </w:rPr>
              <w:t>预置条件</w:t>
            </w:r>
          </w:p>
        </w:tc>
        <w:tc>
          <w:tcPr>
            <w:tcW w:w="2258" w:type="dxa"/>
            <w:shd w:val="clear" w:color="auto" w:fill="auto"/>
          </w:tcPr>
          <w:p w14:paraId="02B4C697" w14:textId="77777777" w:rsidR="00DA6524" w:rsidRPr="00333676" w:rsidRDefault="00DA6524" w:rsidP="0084367A">
            <w:pPr>
              <w:ind w:firstLine="0"/>
            </w:pPr>
            <w:r>
              <w:rPr>
                <w:rFonts w:hint="eastAsia"/>
              </w:rPr>
              <w:t>已获取</w:t>
            </w:r>
            <w:r w:rsidR="007825D0">
              <w:rPr>
                <w:rFonts w:hint="eastAsia"/>
              </w:rPr>
              <w:t>需反编译的</w:t>
            </w:r>
            <w:r w:rsidR="007825D0">
              <w:rPr>
                <w:rFonts w:hint="eastAsia"/>
              </w:rPr>
              <w:t>dex</w:t>
            </w:r>
            <w:r w:rsidR="007825D0">
              <w:rPr>
                <w:rFonts w:hint="eastAsia"/>
              </w:rPr>
              <w:t>文件</w:t>
            </w:r>
          </w:p>
        </w:tc>
        <w:tc>
          <w:tcPr>
            <w:tcW w:w="2006" w:type="dxa"/>
            <w:shd w:val="clear" w:color="auto" w:fill="auto"/>
          </w:tcPr>
          <w:p w14:paraId="6C334C4B" w14:textId="77777777" w:rsidR="00DA6524" w:rsidRPr="00333676" w:rsidRDefault="00DA6524" w:rsidP="0084367A">
            <w:r w:rsidRPr="00333676">
              <w:rPr>
                <w:rFonts w:hint="eastAsia"/>
                <w:b/>
                <w:bCs/>
              </w:rPr>
              <w:t>特殊规程说明</w:t>
            </w:r>
          </w:p>
        </w:tc>
        <w:tc>
          <w:tcPr>
            <w:tcW w:w="2132" w:type="dxa"/>
            <w:shd w:val="clear" w:color="auto" w:fill="auto"/>
          </w:tcPr>
          <w:p w14:paraId="0702D75B" w14:textId="77777777" w:rsidR="00DA6524" w:rsidRPr="00333676" w:rsidRDefault="00DA6524" w:rsidP="0084367A">
            <w:r w:rsidRPr="00333676">
              <w:rPr>
                <w:rFonts w:hint="eastAsia"/>
              </w:rPr>
              <w:t>无</w:t>
            </w:r>
          </w:p>
        </w:tc>
      </w:tr>
      <w:tr w:rsidR="00DA6524" w14:paraId="69F1BA80" w14:textId="77777777" w:rsidTr="0084367A">
        <w:tc>
          <w:tcPr>
            <w:tcW w:w="2132" w:type="dxa"/>
            <w:gridSpan w:val="2"/>
            <w:shd w:val="clear" w:color="auto" w:fill="auto"/>
          </w:tcPr>
          <w:p w14:paraId="61271286" w14:textId="77777777" w:rsidR="00DA6524" w:rsidRPr="00333676" w:rsidRDefault="00DA6524" w:rsidP="0084367A">
            <w:pPr>
              <w:rPr>
                <w:b/>
                <w:bCs/>
              </w:rPr>
            </w:pPr>
            <w:r w:rsidRPr="00333676">
              <w:rPr>
                <w:rFonts w:hint="eastAsia"/>
                <w:b/>
                <w:bCs/>
              </w:rPr>
              <w:t>参考信息</w:t>
            </w:r>
          </w:p>
        </w:tc>
        <w:tc>
          <w:tcPr>
            <w:tcW w:w="6396" w:type="dxa"/>
            <w:gridSpan w:val="3"/>
            <w:shd w:val="clear" w:color="auto" w:fill="auto"/>
          </w:tcPr>
          <w:p w14:paraId="32FE899A" w14:textId="77777777" w:rsidR="00DA6524" w:rsidRDefault="00DA6524" w:rsidP="0084367A">
            <w:r>
              <w:rPr>
                <w:rFonts w:hint="eastAsia"/>
              </w:rPr>
              <w:t>《需求规格说明书</w:t>
            </w:r>
            <w:r>
              <w:rPr>
                <w:rFonts w:hint="eastAsia"/>
              </w:rPr>
              <w:t>v2.1</w:t>
            </w:r>
            <w:r>
              <w:rPr>
                <w:rFonts w:hint="eastAsia"/>
              </w:rPr>
              <w:t>》中</w:t>
            </w:r>
            <w:r>
              <w:rPr>
                <w:rFonts w:hint="eastAsia"/>
              </w:rPr>
              <w:t>4.</w:t>
            </w:r>
            <w:r w:rsidR="007825D0">
              <w:rPr>
                <w:rFonts w:hint="eastAsia"/>
              </w:rPr>
              <w:t>4</w:t>
            </w:r>
            <w:r w:rsidR="007825D0" w:rsidRPr="006223E2">
              <w:rPr>
                <w:rFonts w:hint="eastAsia"/>
              </w:rPr>
              <w:t>转换</w:t>
            </w:r>
            <w:r w:rsidR="007825D0" w:rsidRPr="006223E2">
              <w:rPr>
                <w:rFonts w:hint="eastAsia"/>
              </w:rPr>
              <w:t>dex</w:t>
            </w:r>
            <w:r w:rsidR="007825D0" w:rsidRPr="006223E2">
              <w:rPr>
                <w:rFonts w:hint="eastAsia"/>
              </w:rPr>
              <w:t>文件为</w:t>
            </w:r>
            <w:r w:rsidR="007825D0" w:rsidRPr="006223E2">
              <w:rPr>
                <w:rFonts w:hint="eastAsia"/>
              </w:rPr>
              <w:t>jar</w:t>
            </w:r>
            <w:r w:rsidR="007825D0" w:rsidRPr="006223E2">
              <w:rPr>
                <w:rFonts w:hint="eastAsia"/>
              </w:rPr>
              <w:t>包</w:t>
            </w:r>
            <w:r w:rsidR="007825D0">
              <w:rPr>
                <w:rFonts w:hint="eastAsia"/>
              </w:rPr>
              <w:t>的</w:t>
            </w:r>
            <w:r>
              <w:rPr>
                <w:rFonts w:hint="eastAsia"/>
              </w:rPr>
              <w:t>部分</w:t>
            </w:r>
          </w:p>
        </w:tc>
      </w:tr>
      <w:tr w:rsidR="00DA6524" w14:paraId="56F20669" w14:textId="77777777" w:rsidTr="0084367A">
        <w:tc>
          <w:tcPr>
            <w:tcW w:w="2132" w:type="dxa"/>
            <w:gridSpan w:val="2"/>
            <w:shd w:val="clear" w:color="auto" w:fill="auto"/>
          </w:tcPr>
          <w:p w14:paraId="798CAD5E" w14:textId="77777777" w:rsidR="00DA6524" w:rsidRPr="00A46FB1" w:rsidRDefault="00DA6524" w:rsidP="0084367A">
            <w:pPr>
              <w:rPr>
                <w:b/>
                <w:bCs/>
                <w:color w:val="000000"/>
              </w:rPr>
            </w:pPr>
            <w:r w:rsidRPr="00A46FB1">
              <w:rPr>
                <w:rFonts w:hint="eastAsia"/>
                <w:b/>
                <w:bCs/>
                <w:color w:val="000000"/>
              </w:rPr>
              <w:t>测试数据</w:t>
            </w:r>
          </w:p>
        </w:tc>
        <w:tc>
          <w:tcPr>
            <w:tcW w:w="6396" w:type="dxa"/>
            <w:gridSpan w:val="3"/>
            <w:shd w:val="clear" w:color="auto" w:fill="auto"/>
          </w:tcPr>
          <w:p w14:paraId="24E3EC6E" w14:textId="77777777" w:rsidR="00DA6524" w:rsidRDefault="007825D0" w:rsidP="0084367A">
            <w:r>
              <w:rPr>
                <w:rFonts w:hint="eastAsia"/>
              </w:rPr>
              <w:t>各种类型与版本的</w:t>
            </w:r>
            <w:r>
              <w:rPr>
                <w:rFonts w:hint="eastAsia"/>
              </w:rPr>
              <w:t>apk</w:t>
            </w:r>
            <w:r>
              <w:rPr>
                <w:rFonts w:hint="eastAsia"/>
              </w:rPr>
              <w:t>文件中获取的</w:t>
            </w:r>
            <w:r>
              <w:rPr>
                <w:rFonts w:hint="eastAsia"/>
              </w:rPr>
              <w:t>dex</w:t>
            </w:r>
            <w:r>
              <w:rPr>
                <w:rFonts w:hint="eastAsia"/>
              </w:rPr>
              <w:t>文件</w:t>
            </w:r>
          </w:p>
        </w:tc>
      </w:tr>
      <w:tr w:rsidR="00DA6524" w:rsidRPr="00333676" w14:paraId="79771DC8" w14:textId="77777777" w:rsidTr="0084367A">
        <w:tc>
          <w:tcPr>
            <w:tcW w:w="2132" w:type="dxa"/>
            <w:gridSpan w:val="2"/>
            <w:shd w:val="clear" w:color="auto" w:fill="auto"/>
          </w:tcPr>
          <w:p w14:paraId="1DECCACE" w14:textId="77777777" w:rsidR="00DA6524" w:rsidRPr="00333676" w:rsidRDefault="00DA6524" w:rsidP="0084367A">
            <w:pPr>
              <w:rPr>
                <w:b/>
                <w:bCs/>
              </w:rPr>
            </w:pPr>
            <w:r w:rsidRPr="00333676">
              <w:rPr>
                <w:rFonts w:hint="eastAsia"/>
                <w:b/>
                <w:bCs/>
              </w:rPr>
              <w:t>测试人员</w:t>
            </w:r>
          </w:p>
        </w:tc>
        <w:tc>
          <w:tcPr>
            <w:tcW w:w="6396" w:type="dxa"/>
            <w:gridSpan w:val="3"/>
            <w:shd w:val="clear" w:color="auto" w:fill="auto"/>
          </w:tcPr>
          <w:p w14:paraId="202D0074" w14:textId="77777777" w:rsidR="00DA6524" w:rsidRPr="00333676" w:rsidRDefault="007825D0" w:rsidP="0084367A">
            <w:r>
              <w:rPr>
                <w:rFonts w:hint="eastAsia"/>
                <w:lang w:val="zh-CN"/>
              </w:rPr>
              <w:t>卢兴海</w:t>
            </w:r>
          </w:p>
        </w:tc>
      </w:tr>
      <w:tr w:rsidR="00DA6524" w:rsidRPr="00333676" w14:paraId="4A274216" w14:textId="77777777" w:rsidTr="0084367A">
        <w:tc>
          <w:tcPr>
            <w:tcW w:w="8528" w:type="dxa"/>
            <w:gridSpan w:val="5"/>
            <w:shd w:val="clear" w:color="auto" w:fill="auto"/>
          </w:tcPr>
          <w:p w14:paraId="69BE71F9" w14:textId="77777777" w:rsidR="00DA6524" w:rsidRPr="00333676" w:rsidRDefault="00DA6524" w:rsidP="0084367A">
            <w:r w:rsidRPr="00333676">
              <w:rPr>
                <w:rFonts w:hint="eastAsia"/>
                <w:b/>
                <w:bCs/>
              </w:rPr>
              <w:t>操作步骤</w:t>
            </w:r>
          </w:p>
        </w:tc>
      </w:tr>
      <w:tr w:rsidR="00DA6524" w:rsidRPr="00333676" w14:paraId="5B912CE1" w14:textId="77777777" w:rsidTr="0084367A">
        <w:tc>
          <w:tcPr>
            <w:tcW w:w="8528" w:type="dxa"/>
            <w:gridSpan w:val="5"/>
            <w:shd w:val="clear" w:color="auto" w:fill="auto"/>
          </w:tcPr>
          <w:p w14:paraId="5F1F1DA8" w14:textId="77777777" w:rsidR="00DA6524" w:rsidRPr="00DA6524" w:rsidRDefault="007825D0" w:rsidP="007825D0">
            <w:pPr>
              <w:pStyle w:val="a8"/>
              <w:numPr>
                <w:ilvl w:val="1"/>
                <w:numId w:val="6"/>
              </w:numPr>
              <w:ind w:left="313" w:firstLineChars="0" w:hanging="313"/>
              <w:jc w:val="both"/>
              <w:rPr>
                <w:b/>
                <w:bCs/>
              </w:rPr>
            </w:pPr>
            <w:r>
              <w:rPr>
                <w:rFonts w:hint="eastAsia"/>
                <w:b/>
                <w:bCs/>
              </w:rPr>
              <w:t>将</w:t>
            </w:r>
            <w:r>
              <w:rPr>
                <w:rFonts w:hint="eastAsia"/>
                <w:b/>
                <w:bCs/>
              </w:rPr>
              <w:t>dex</w:t>
            </w:r>
            <w:r>
              <w:rPr>
                <w:rFonts w:hint="eastAsia"/>
                <w:b/>
                <w:bCs/>
              </w:rPr>
              <w:t>文件拷贝至</w:t>
            </w:r>
            <w:r>
              <w:rPr>
                <w:rFonts w:hint="eastAsia"/>
                <w:b/>
                <w:bCs/>
              </w:rPr>
              <w:t>dex2jar</w:t>
            </w:r>
            <w:r>
              <w:rPr>
                <w:rFonts w:hint="eastAsia"/>
                <w:b/>
                <w:bCs/>
              </w:rPr>
              <w:t>目录</w:t>
            </w:r>
            <w:r w:rsidR="00DA6524" w:rsidRPr="00DA6524">
              <w:rPr>
                <w:rFonts w:hint="eastAsia"/>
                <w:b/>
                <w:bCs/>
              </w:rPr>
              <w:t>；</w:t>
            </w:r>
          </w:p>
          <w:p w14:paraId="47C1A3CD" w14:textId="77777777" w:rsidR="00DA6524" w:rsidRPr="00DA6524" w:rsidRDefault="007825D0" w:rsidP="007825D0">
            <w:pPr>
              <w:pStyle w:val="a8"/>
              <w:numPr>
                <w:ilvl w:val="1"/>
                <w:numId w:val="6"/>
              </w:numPr>
              <w:ind w:left="313" w:firstLineChars="0" w:hanging="313"/>
              <w:jc w:val="both"/>
              <w:rPr>
                <w:b/>
                <w:bCs/>
              </w:rPr>
            </w:pPr>
            <w:r>
              <w:rPr>
                <w:rFonts w:hint="eastAsia"/>
                <w:b/>
                <w:bCs/>
              </w:rPr>
              <w:t>运行</w:t>
            </w:r>
            <w:r>
              <w:rPr>
                <w:rFonts w:hint="eastAsia"/>
                <w:b/>
                <w:bCs/>
              </w:rPr>
              <w:t>d</w:t>
            </w:r>
            <w:r w:rsidR="007F10EE">
              <w:rPr>
                <w:rFonts w:hint="eastAsia"/>
                <w:b/>
                <w:bCs/>
              </w:rPr>
              <w:t>ex2jar.</w:t>
            </w:r>
            <w:r w:rsidR="007F10EE">
              <w:rPr>
                <w:b/>
                <w:bCs/>
              </w:rPr>
              <w:t>bat</w:t>
            </w:r>
            <w:r w:rsidR="007F10EE">
              <w:rPr>
                <w:rFonts w:hint="eastAsia"/>
                <w:b/>
                <w:bCs/>
              </w:rPr>
              <w:t>，反编译</w:t>
            </w:r>
            <w:r w:rsidR="007F10EE">
              <w:rPr>
                <w:rFonts w:hint="eastAsia"/>
                <w:b/>
                <w:bCs/>
              </w:rPr>
              <w:t>dex</w:t>
            </w:r>
            <w:r w:rsidR="007F10EE">
              <w:rPr>
                <w:rFonts w:hint="eastAsia"/>
                <w:b/>
                <w:bCs/>
              </w:rPr>
              <w:t>文件</w:t>
            </w:r>
            <w:r w:rsidR="00DA6524" w:rsidRPr="00DA6524">
              <w:rPr>
                <w:rFonts w:hint="eastAsia"/>
                <w:b/>
                <w:bCs/>
              </w:rPr>
              <w:t>；</w:t>
            </w:r>
          </w:p>
          <w:p w14:paraId="6AB5CD48" w14:textId="77777777" w:rsidR="00DA6524" w:rsidRPr="00DA6524" w:rsidRDefault="007F10EE" w:rsidP="007825D0">
            <w:pPr>
              <w:pStyle w:val="a8"/>
              <w:numPr>
                <w:ilvl w:val="1"/>
                <w:numId w:val="6"/>
              </w:numPr>
              <w:ind w:left="313" w:firstLineChars="0" w:hanging="313"/>
              <w:jc w:val="both"/>
              <w:rPr>
                <w:b/>
                <w:bCs/>
              </w:rPr>
            </w:pPr>
            <w:commentRangeStart w:id="39"/>
            <w:r>
              <w:rPr>
                <w:rFonts w:hint="eastAsia"/>
                <w:b/>
                <w:bCs/>
              </w:rPr>
              <w:t>检查</w:t>
            </w:r>
            <w:commentRangeEnd w:id="39"/>
            <w:r w:rsidR="00381592">
              <w:rPr>
                <w:rStyle w:val="ad"/>
              </w:rPr>
              <w:commentReference w:id="39"/>
            </w:r>
            <w:r>
              <w:rPr>
                <w:rFonts w:hint="eastAsia"/>
                <w:b/>
                <w:bCs/>
              </w:rPr>
              <w:t>是否顺利生成</w:t>
            </w:r>
            <w:r>
              <w:rPr>
                <w:rFonts w:hint="eastAsia"/>
                <w:b/>
                <w:bCs/>
              </w:rPr>
              <w:t>*.jar</w:t>
            </w:r>
            <w:r>
              <w:rPr>
                <w:rFonts w:hint="eastAsia"/>
                <w:b/>
                <w:bCs/>
              </w:rPr>
              <w:t>文件，反编译是否有</w:t>
            </w:r>
            <w:commentRangeStart w:id="40"/>
            <w:r>
              <w:rPr>
                <w:rFonts w:hint="eastAsia"/>
                <w:b/>
                <w:bCs/>
              </w:rPr>
              <w:t>报错信息</w:t>
            </w:r>
            <w:commentRangeEnd w:id="40"/>
            <w:r w:rsidR="001100DD">
              <w:rPr>
                <w:rStyle w:val="ad"/>
              </w:rPr>
              <w:commentReference w:id="40"/>
            </w:r>
            <w:r>
              <w:rPr>
                <w:rFonts w:hint="eastAsia"/>
                <w:b/>
                <w:bCs/>
              </w:rPr>
              <w:t>，若正确则返回成功的结果</w:t>
            </w:r>
            <w:r w:rsidR="00DA6524" w:rsidRPr="00DA6524">
              <w:rPr>
                <w:rFonts w:hint="eastAsia"/>
                <w:b/>
                <w:bCs/>
              </w:rPr>
              <w:t>。</w:t>
            </w:r>
          </w:p>
        </w:tc>
      </w:tr>
      <w:tr w:rsidR="00DA6524" w:rsidRPr="00333676" w14:paraId="14096FA5" w14:textId="77777777" w:rsidTr="0084367A">
        <w:tc>
          <w:tcPr>
            <w:tcW w:w="2093" w:type="dxa"/>
            <w:shd w:val="clear" w:color="auto" w:fill="auto"/>
          </w:tcPr>
          <w:p w14:paraId="6B7398E4" w14:textId="77777777" w:rsidR="00DA6524" w:rsidRPr="00333676" w:rsidRDefault="00DA6524" w:rsidP="0084367A">
            <w:pPr>
              <w:rPr>
                <w:b/>
                <w:bCs/>
              </w:rPr>
            </w:pPr>
            <w:r>
              <w:rPr>
                <w:rFonts w:hint="eastAsia"/>
                <w:b/>
                <w:bCs/>
              </w:rPr>
              <w:t>预测结果</w:t>
            </w:r>
          </w:p>
        </w:tc>
        <w:tc>
          <w:tcPr>
            <w:tcW w:w="6435" w:type="dxa"/>
            <w:gridSpan w:val="4"/>
            <w:shd w:val="clear" w:color="auto" w:fill="auto"/>
          </w:tcPr>
          <w:p w14:paraId="4CBD44E9" w14:textId="77777777" w:rsidR="00DA6524" w:rsidRPr="00333676" w:rsidRDefault="007F10EE" w:rsidP="0084367A">
            <w:pPr>
              <w:rPr>
                <w:b/>
                <w:bCs/>
              </w:rPr>
            </w:pPr>
            <w:r>
              <w:rPr>
                <w:b/>
                <w:bCs/>
              </w:rPr>
              <w:t>D</w:t>
            </w:r>
            <w:r>
              <w:rPr>
                <w:rFonts w:hint="eastAsia"/>
                <w:b/>
                <w:bCs/>
              </w:rPr>
              <w:t>ex2jar</w:t>
            </w:r>
            <w:r>
              <w:rPr>
                <w:rFonts w:hint="eastAsia"/>
                <w:b/>
                <w:bCs/>
              </w:rPr>
              <w:t>可反编译各种版本的</w:t>
            </w:r>
            <w:r>
              <w:rPr>
                <w:rFonts w:hint="eastAsia"/>
                <w:b/>
                <w:bCs/>
              </w:rPr>
              <w:t>dex</w:t>
            </w:r>
            <w:r>
              <w:rPr>
                <w:rFonts w:hint="eastAsia"/>
                <w:b/>
                <w:bCs/>
              </w:rPr>
              <w:t>文件</w:t>
            </w:r>
          </w:p>
        </w:tc>
      </w:tr>
    </w:tbl>
    <w:p w14:paraId="490CCDFB" w14:textId="77777777" w:rsidR="00DA6524" w:rsidRPr="00DA6524" w:rsidRDefault="00DA6524" w:rsidP="00DA6524">
      <w:pPr>
        <w:pStyle w:val="ac"/>
        <w:jc w:val="center"/>
        <w:rPr>
          <w:rFonts w:ascii="黑体" w:hAnsi="黑体"/>
          <w:sz w:val="21"/>
          <w:szCs w:val="21"/>
        </w:rPr>
      </w:pPr>
      <w:r w:rsidRPr="00DB3893">
        <w:rPr>
          <w:rFonts w:ascii="黑体" w:hAnsi="黑体" w:hint="eastAsia"/>
          <w:sz w:val="21"/>
          <w:szCs w:val="21"/>
        </w:rPr>
        <w:t>表</w:t>
      </w:r>
      <w:r w:rsidR="007F10EE">
        <w:rPr>
          <w:rFonts w:ascii="黑体" w:hAnsi="黑体" w:hint="eastAsia"/>
          <w:sz w:val="21"/>
          <w:szCs w:val="21"/>
        </w:rPr>
        <w:t>3</w:t>
      </w:r>
      <w:r w:rsidRPr="00DB3893">
        <w:rPr>
          <w:rFonts w:ascii="黑体" w:hAnsi="黑体"/>
          <w:sz w:val="21"/>
          <w:szCs w:val="21"/>
        </w:rPr>
        <w:t xml:space="preserve"> </w:t>
      </w:r>
      <w:r w:rsidR="007F10EE" w:rsidRPr="006223E2">
        <w:rPr>
          <w:rFonts w:hint="eastAsia"/>
        </w:rPr>
        <w:t>转换</w:t>
      </w:r>
      <w:r w:rsidR="007F10EE" w:rsidRPr="006223E2">
        <w:rPr>
          <w:rFonts w:hint="eastAsia"/>
        </w:rPr>
        <w:t>dex</w:t>
      </w:r>
      <w:r w:rsidR="007F10EE" w:rsidRPr="006223E2">
        <w:rPr>
          <w:rFonts w:hint="eastAsia"/>
        </w:rPr>
        <w:t>文件为</w:t>
      </w:r>
      <w:r w:rsidR="007F10EE" w:rsidRPr="006223E2">
        <w:rPr>
          <w:rFonts w:hint="eastAsia"/>
        </w:rPr>
        <w:t>jar</w:t>
      </w:r>
      <w:r w:rsidR="007F10EE" w:rsidRPr="006223E2">
        <w:rPr>
          <w:rFonts w:hint="eastAsia"/>
        </w:rPr>
        <w:t>包</w:t>
      </w:r>
      <w:r>
        <w:rPr>
          <w:rFonts w:ascii="黑体" w:hAnsi="黑体" w:hint="eastAsia"/>
          <w:sz w:val="21"/>
          <w:szCs w:val="21"/>
        </w:rPr>
        <w:t>的测试用例</w:t>
      </w:r>
    </w:p>
    <w:p w14:paraId="0B46E323" w14:textId="77777777" w:rsidR="002F3B27" w:rsidRDefault="002F3B27" w:rsidP="002F3B27">
      <w:pPr>
        <w:pStyle w:val="2"/>
      </w:pPr>
      <w:bookmarkStart w:id="41" w:name="_Toc483346582"/>
      <w:r>
        <w:rPr>
          <w:rFonts w:hint="eastAsia"/>
        </w:rPr>
        <w:t>3.4</w:t>
      </w:r>
      <w:r>
        <w:rPr>
          <w:rFonts w:hint="eastAsia"/>
          <w:kern w:val="0"/>
        </w:rPr>
        <w:t>查看代码</w:t>
      </w:r>
      <w:r w:rsidRPr="006223E2">
        <w:rPr>
          <w:rFonts w:hint="eastAsia"/>
        </w:rPr>
        <w:t>测试</w:t>
      </w:r>
      <w:bookmarkEnd w:id="41"/>
    </w:p>
    <w:p w14:paraId="39847E19" w14:textId="77777777" w:rsidR="007F10EE" w:rsidRDefault="005A4234" w:rsidP="007F10EE">
      <w:r>
        <w:t>D</w:t>
      </w:r>
      <w:r>
        <w:rPr>
          <w:rFonts w:hint="eastAsia"/>
        </w:rPr>
        <w:t>ex2jar</w:t>
      </w:r>
      <w:r>
        <w:rPr>
          <w:rFonts w:hint="eastAsia"/>
        </w:rPr>
        <w:t>将</w:t>
      </w:r>
      <w:r>
        <w:rPr>
          <w:rFonts w:hint="eastAsia"/>
        </w:rPr>
        <w:t>dex</w:t>
      </w:r>
      <w:r>
        <w:rPr>
          <w:rFonts w:hint="eastAsia"/>
        </w:rPr>
        <w:t>文件反编译之后，需查看编译出的代码与源代码相似度，从而判断</w:t>
      </w:r>
      <w:r>
        <w:rPr>
          <w:rFonts w:hint="eastAsia"/>
        </w:rPr>
        <w:t>dex2jar</w:t>
      </w:r>
      <w:r>
        <w:rPr>
          <w:rFonts w:hint="eastAsia"/>
        </w:rPr>
        <w:t>的性能。相似度上，主要从两个方面来评判，一是类层面上判断</w:t>
      </w:r>
      <w:r w:rsidR="004D2E65">
        <w:rPr>
          <w:rFonts w:hint="eastAsia"/>
        </w:rPr>
        <w:t>是否相似，二是方法层面上判断是否相似。若反编译后的类和方法均相同，则返回正确反编译的结果，若有差别，则返回不相同，并同时返回差别的类和方法。</w:t>
      </w:r>
    </w:p>
    <w:p w14:paraId="2AE64A64" w14:textId="77777777" w:rsidR="007F10EE" w:rsidRDefault="007F10EE" w:rsidP="007F10EE">
      <w:r>
        <w:rPr>
          <w:rFonts w:hint="eastAsia"/>
        </w:rPr>
        <w:t>测试用例描述如下：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39"/>
        <w:gridCol w:w="2258"/>
        <w:gridCol w:w="2006"/>
        <w:gridCol w:w="2132"/>
      </w:tblGrid>
      <w:tr w:rsidR="007F10EE" w14:paraId="355148F1" w14:textId="77777777" w:rsidTr="0084367A">
        <w:tc>
          <w:tcPr>
            <w:tcW w:w="2132" w:type="dxa"/>
            <w:gridSpan w:val="2"/>
            <w:shd w:val="clear" w:color="auto" w:fill="auto"/>
          </w:tcPr>
          <w:p w14:paraId="5FC0B8D7" w14:textId="77777777" w:rsidR="007F10EE" w:rsidRPr="00333676" w:rsidRDefault="007F10EE" w:rsidP="0084367A">
            <w:pPr>
              <w:rPr>
                <w:b/>
                <w:bCs/>
              </w:rPr>
            </w:pPr>
            <w:r w:rsidRPr="00333676">
              <w:rPr>
                <w:rFonts w:hint="eastAsia"/>
                <w:b/>
                <w:bCs/>
              </w:rPr>
              <w:t>项目</w:t>
            </w:r>
          </w:p>
        </w:tc>
        <w:tc>
          <w:tcPr>
            <w:tcW w:w="2258" w:type="dxa"/>
            <w:shd w:val="clear" w:color="auto" w:fill="auto"/>
          </w:tcPr>
          <w:p w14:paraId="7F7FFA20" w14:textId="77777777" w:rsidR="007F10EE" w:rsidRDefault="007F10EE" w:rsidP="0084367A">
            <w:pPr>
              <w:ind w:firstLine="0"/>
            </w:pPr>
            <w:r>
              <w:rPr>
                <w:rFonts w:hint="eastAsia"/>
              </w:rPr>
              <w:t>dex2jar</w:t>
            </w:r>
            <w:r>
              <w:rPr>
                <w:rFonts w:hint="eastAsia"/>
              </w:rPr>
              <w:t>测试及优化</w:t>
            </w:r>
          </w:p>
        </w:tc>
        <w:tc>
          <w:tcPr>
            <w:tcW w:w="2006" w:type="dxa"/>
            <w:shd w:val="clear" w:color="auto" w:fill="auto"/>
          </w:tcPr>
          <w:p w14:paraId="6BAB9EA6" w14:textId="77777777" w:rsidR="007F10EE" w:rsidRPr="00333676" w:rsidRDefault="007F10EE" w:rsidP="0084367A">
            <w:pPr>
              <w:rPr>
                <w:b/>
                <w:bCs/>
              </w:rPr>
            </w:pPr>
            <w:r w:rsidRPr="00333676">
              <w:rPr>
                <w:rFonts w:hint="eastAsia"/>
                <w:b/>
                <w:bCs/>
              </w:rPr>
              <w:t>版本</w:t>
            </w:r>
          </w:p>
        </w:tc>
        <w:tc>
          <w:tcPr>
            <w:tcW w:w="2132" w:type="dxa"/>
            <w:shd w:val="clear" w:color="auto" w:fill="auto"/>
          </w:tcPr>
          <w:p w14:paraId="31F23E6A" w14:textId="77777777" w:rsidR="007F10EE" w:rsidRDefault="007F10EE" w:rsidP="0084367A">
            <w:r>
              <w:t>V</w:t>
            </w:r>
            <w:r>
              <w:rPr>
                <w:rFonts w:hint="eastAsia"/>
              </w:rPr>
              <w:t>1.1</w:t>
            </w:r>
          </w:p>
        </w:tc>
      </w:tr>
      <w:tr w:rsidR="007F10EE" w:rsidRPr="00333676" w14:paraId="7AF4BD2A" w14:textId="77777777" w:rsidTr="0084367A">
        <w:tc>
          <w:tcPr>
            <w:tcW w:w="2132" w:type="dxa"/>
            <w:gridSpan w:val="2"/>
            <w:shd w:val="clear" w:color="auto" w:fill="auto"/>
          </w:tcPr>
          <w:p w14:paraId="0A6816A0" w14:textId="77777777" w:rsidR="007F10EE" w:rsidRPr="00333676" w:rsidRDefault="007F10EE" w:rsidP="0084367A">
            <w:pPr>
              <w:rPr>
                <w:b/>
                <w:bCs/>
              </w:rPr>
            </w:pPr>
            <w:r w:rsidRPr="00333676">
              <w:rPr>
                <w:rFonts w:hint="eastAsia"/>
                <w:b/>
                <w:bCs/>
              </w:rPr>
              <w:t>功能需求</w:t>
            </w:r>
          </w:p>
        </w:tc>
        <w:tc>
          <w:tcPr>
            <w:tcW w:w="2258" w:type="dxa"/>
            <w:shd w:val="clear" w:color="auto" w:fill="auto"/>
          </w:tcPr>
          <w:p w14:paraId="5638C021" w14:textId="77777777" w:rsidR="007F10EE" w:rsidRDefault="004D2E65" w:rsidP="0084367A">
            <w:pPr>
              <w:ind w:firstLine="0"/>
            </w:pPr>
            <w:r>
              <w:rPr>
                <w:rFonts w:hint="eastAsia"/>
                <w:kern w:val="0"/>
              </w:rPr>
              <w:t>查看代码</w:t>
            </w:r>
          </w:p>
        </w:tc>
        <w:tc>
          <w:tcPr>
            <w:tcW w:w="2006" w:type="dxa"/>
            <w:shd w:val="clear" w:color="auto" w:fill="auto"/>
          </w:tcPr>
          <w:p w14:paraId="5A2FA12E" w14:textId="77777777" w:rsidR="007F10EE" w:rsidRPr="00333676" w:rsidRDefault="007F10EE" w:rsidP="0084367A">
            <w:pPr>
              <w:rPr>
                <w:b/>
                <w:bCs/>
              </w:rPr>
            </w:pPr>
            <w:r w:rsidRPr="00333676">
              <w:rPr>
                <w:rFonts w:hint="eastAsia"/>
                <w:b/>
                <w:bCs/>
              </w:rPr>
              <w:t>编制人</w:t>
            </w:r>
          </w:p>
        </w:tc>
        <w:tc>
          <w:tcPr>
            <w:tcW w:w="2132" w:type="dxa"/>
            <w:shd w:val="clear" w:color="auto" w:fill="auto"/>
          </w:tcPr>
          <w:p w14:paraId="704750D4" w14:textId="77777777" w:rsidR="007F10EE" w:rsidRPr="00333676" w:rsidRDefault="007F10EE" w:rsidP="0084367A">
            <w:r>
              <w:rPr>
                <w:rFonts w:hint="eastAsia"/>
              </w:rPr>
              <w:t>蒋波</w:t>
            </w:r>
          </w:p>
        </w:tc>
      </w:tr>
      <w:tr w:rsidR="007F10EE" w14:paraId="6AFE93D2" w14:textId="77777777" w:rsidTr="0084367A">
        <w:tc>
          <w:tcPr>
            <w:tcW w:w="2132" w:type="dxa"/>
            <w:gridSpan w:val="2"/>
            <w:shd w:val="clear" w:color="auto" w:fill="auto"/>
          </w:tcPr>
          <w:p w14:paraId="1A09E0AF" w14:textId="77777777" w:rsidR="007F10EE" w:rsidRPr="00333676" w:rsidRDefault="007F10EE" w:rsidP="0084367A">
            <w:pPr>
              <w:rPr>
                <w:b/>
                <w:bCs/>
              </w:rPr>
            </w:pPr>
            <w:r w:rsidRPr="00333676">
              <w:rPr>
                <w:rFonts w:hint="eastAsia"/>
                <w:b/>
                <w:bCs/>
              </w:rPr>
              <w:t>用例</w:t>
            </w:r>
            <w:r w:rsidRPr="00333676">
              <w:rPr>
                <w:rFonts w:hint="eastAsia"/>
                <w:b/>
                <w:bCs/>
              </w:rPr>
              <w:t>ID</w:t>
            </w:r>
          </w:p>
        </w:tc>
        <w:tc>
          <w:tcPr>
            <w:tcW w:w="2258" w:type="dxa"/>
            <w:shd w:val="clear" w:color="auto" w:fill="auto"/>
          </w:tcPr>
          <w:p w14:paraId="07FD46C2" w14:textId="77777777" w:rsidR="007F10EE" w:rsidRDefault="004D2E65" w:rsidP="0084367A">
            <w:r>
              <w:rPr>
                <w:rFonts w:hint="eastAsia"/>
              </w:rPr>
              <w:t>4</w:t>
            </w:r>
          </w:p>
        </w:tc>
        <w:tc>
          <w:tcPr>
            <w:tcW w:w="2006" w:type="dxa"/>
            <w:shd w:val="clear" w:color="auto" w:fill="auto"/>
          </w:tcPr>
          <w:p w14:paraId="1A904843" w14:textId="77777777" w:rsidR="007F10EE" w:rsidRPr="00333676" w:rsidRDefault="007F10EE" w:rsidP="0084367A">
            <w:pPr>
              <w:rPr>
                <w:b/>
                <w:bCs/>
              </w:rPr>
            </w:pPr>
            <w:r w:rsidRPr="00333676">
              <w:rPr>
                <w:rFonts w:hint="eastAsia"/>
                <w:b/>
                <w:bCs/>
              </w:rPr>
              <w:t>时间</w:t>
            </w:r>
          </w:p>
        </w:tc>
        <w:tc>
          <w:tcPr>
            <w:tcW w:w="2132" w:type="dxa"/>
            <w:shd w:val="clear" w:color="auto" w:fill="auto"/>
          </w:tcPr>
          <w:p w14:paraId="2C30E644" w14:textId="77777777" w:rsidR="007F10EE" w:rsidRDefault="007F10EE" w:rsidP="0084367A">
            <w:r>
              <w:rPr>
                <w:rFonts w:hint="eastAsia"/>
              </w:rPr>
              <w:t>2017-05-23</w:t>
            </w:r>
          </w:p>
        </w:tc>
      </w:tr>
      <w:tr w:rsidR="007F10EE" w:rsidRPr="00333676" w14:paraId="431EF169" w14:textId="77777777" w:rsidTr="0084367A">
        <w:tc>
          <w:tcPr>
            <w:tcW w:w="2132" w:type="dxa"/>
            <w:gridSpan w:val="2"/>
            <w:shd w:val="clear" w:color="auto" w:fill="auto"/>
          </w:tcPr>
          <w:p w14:paraId="4379C651" w14:textId="77777777" w:rsidR="007F10EE" w:rsidRPr="00333676" w:rsidRDefault="007F10EE" w:rsidP="0084367A">
            <w:pPr>
              <w:rPr>
                <w:b/>
                <w:bCs/>
              </w:rPr>
            </w:pPr>
            <w:r w:rsidRPr="00333676">
              <w:rPr>
                <w:rFonts w:hint="eastAsia"/>
                <w:b/>
                <w:bCs/>
              </w:rPr>
              <w:lastRenderedPageBreak/>
              <w:t>相关用例</w:t>
            </w:r>
          </w:p>
        </w:tc>
        <w:tc>
          <w:tcPr>
            <w:tcW w:w="6396" w:type="dxa"/>
            <w:gridSpan w:val="3"/>
            <w:shd w:val="clear" w:color="auto" w:fill="auto"/>
          </w:tcPr>
          <w:p w14:paraId="31B9E1FA" w14:textId="77777777" w:rsidR="007F10EE" w:rsidRPr="00333676" w:rsidRDefault="007F10EE" w:rsidP="0084367A">
            <w:pPr>
              <w:rPr>
                <w:b/>
                <w:bCs/>
              </w:rPr>
            </w:pPr>
            <w:r w:rsidRPr="00333676">
              <w:rPr>
                <w:rFonts w:hint="eastAsia"/>
                <w:b/>
                <w:bCs/>
              </w:rPr>
              <w:t>无</w:t>
            </w:r>
          </w:p>
        </w:tc>
      </w:tr>
      <w:tr w:rsidR="007F10EE" w:rsidRPr="00333676" w14:paraId="3B5D6B75" w14:textId="77777777" w:rsidTr="0084367A">
        <w:tc>
          <w:tcPr>
            <w:tcW w:w="2132" w:type="dxa"/>
            <w:gridSpan w:val="2"/>
            <w:shd w:val="clear" w:color="auto" w:fill="auto"/>
          </w:tcPr>
          <w:p w14:paraId="15202ED3" w14:textId="77777777" w:rsidR="007F10EE" w:rsidRPr="00333676" w:rsidRDefault="007F10EE" w:rsidP="0084367A">
            <w:pPr>
              <w:rPr>
                <w:b/>
                <w:bCs/>
              </w:rPr>
            </w:pPr>
            <w:r w:rsidRPr="00333676">
              <w:rPr>
                <w:rFonts w:hint="eastAsia"/>
                <w:b/>
                <w:bCs/>
              </w:rPr>
              <w:t>功能特性</w:t>
            </w:r>
          </w:p>
        </w:tc>
        <w:tc>
          <w:tcPr>
            <w:tcW w:w="6396" w:type="dxa"/>
            <w:gridSpan w:val="3"/>
            <w:shd w:val="clear" w:color="auto" w:fill="auto"/>
          </w:tcPr>
          <w:p w14:paraId="0EB11ACA" w14:textId="77777777" w:rsidR="007F10EE" w:rsidRPr="00333676" w:rsidRDefault="004D2E65" w:rsidP="0084367A">
            <w:r>
              <w:rPr>
                <w:rFonts w:hint="eastAsia"/>
              </w:rPr>
              <w:t>查看反编译出的源代码并判断与源码相似度</w:t>
            </w:r>
          </w:p>
        </w:tc>
      </w:tr>
      <w:tr w:rsidR="007F10EE" w14:paraId="7832B384" w14:textId="77777777" w:rsidTr="0084367A">
        <w:tc>
          <w:tcPr>
            <w:tcW w:w="2132" w:type="dxa"/>
            <w:gridSpan w:val="2"/>
            <w:shd w:val="clear" w:color="auto" w:fill="auto"/>
          </w:tcPr>
          <w:p w14:paraId="09F04A90" w14:textId="77777777" w:rsidR="007F10EE" w:rsidRPr="00333676" w:rsidRDefault="007F10EE" w:rsidP="0084367A">
            <w:pPr>
              <w:rPr>
                <w:b/>
                <w:bCs/>
              </w:rPr>
            </w:pPr>
            <w:r w:rsidRPr="00333676">
              <w:rPr>
                <w:rFonts w:hint="eastAsia"/>
                <w:b/>
                <w:bCs/>
              </w:rPr>
              <w:t>测试目的</w:t>
            </w:r>
          </w:p>
        </w:tc>
        <w:tc>
          <w:tcPr>
            <w:tcW w:w="6396" w:type="dxa"/>
            <w:gridSpan w:val="3"/>
            <w:shd w:val="clear" w:color="auto" w:fill="auto"/>
          </w:tcPr>
          <w:p w14:paraId="62692EBB" w14:textId="77777777" w:rsidR="007F10EE" w:rsidRDefault="004D2E65" w:rsidP="0084367A">
            <w:r>
              <w:rPr>
                <w:rFonts w:hint="eastAsia"/>
              </w:rPr>
              <w:t>测试</w:t>
            </w:r>
            <w:r>
              <w:rPr>
                <w:rFonts w:hint="eastAsia"/>
              </w:rPr>
              <w:t>dex2jar</w:t>
            </w:r>
            <w:r>
              <w:rPr>
                <w:rFonts w:hint="eastAsia"/>
              </w:rPr>
              <w:t>核心反编译功能的准确性</w:t>
            </w:r>
          </w:p>
        </w:tc>
      </w:tr>
      <w:tr w:rsidR="007F10EE" w:rsidRPr="00333676" w14:paraId="26A4175F" w14:textId="77777777" w:rsidTr="0084367A">
        <w:tc>
          <w:tcPr>
            <w:tcW w:w="2132" w:type="dxa"/>
            <w:gridSpan w:val="2"/>
            <w:shd w:val="clear" w:color="auto" w:fill="auto"/>
          </w:tcPr>
          <w:p w14:paraId="4C1DCB42" w14:textId="77777777" w:rsidR="007F10EE" w:rsidRPr="00333676" w:rsidRDefault="007F10EE" w:rsidP="0084367A">
            <w:pPr>
              <w:rPr>
                <w:b/>
                <w:bCs/>
              </w:rPr>
            </w:pPr>
            <w:r w:rsidRPr="00333676">
              <w:rPr>
                <w:rFonts w:hint="eastAsia"/>
                <w:b/>
                <w:bCs/>
              </w:rPr>
              <w:t>预置条件</w:t>
            </w:r>
          </w:p>
        </w:tc>
        <w:tc>
          <w:tcPr>
            <w:tcW w:w="2258" w:type="dxa"/>
            <w:shd w:val="clear" w:color="auto" w:fill="auto"/>
          </w:tcPr>
          <w:p w14:paraId="2E0B8A01" w14:textId="77777777" w:rsidR="007F10EE" w:rsidRPr="00333676" w:rsidRDefault="00657E99" w:rsidP="0084367A">
            <w:pPr>
              <w:ind w:firstLine="0"/>
            </w:pPr>
            <w:r>
              <w:rPr>
                <w:rFonts w:hint="eastAsia"/>
              </w:rPr>
              <w:t>成功反编译</w:t>
            </w:r>
            <w:r>
              <w:rPr>
                <w:rFonts w:hint="eastAsia"/>
              </w:rPr>
              <w:t>dex</w:t>
            </w:r>
            <w:r>
              <w:rPr>
                <w:rFonts w:hint="eastAsia"/>
              </w:rPr>
              <w:t>文件</w:t>
            </w:r>
          </w:p>
        </w:tc>
        <w:tc>
          <w:tcPr>
            <w:tcW w:w="2006" w:type="dxa"/>
            <w:shd w:val="clear" w:color="auto" w:fill="auto"/>
          </w:tcPr>
          <w:p w14:paraId="0BBA18D7" w14:textId="77777777" w:rsidR="007F10EE" w:rsidRPr="00333676" w:rsidRDefault="007F10EE" w:rsidP="0084367A">
            <w:r w:rsidRPr="00333676">
              <w:rPr>
                <w:rFonts w:hint="eastAsia"/>
                <w:b/>
                <w:bCs/>
              </w:rPr>
              <w:t>特殊规程说明</w:t>
            </w:r>
          </w:p>
        </w:tc>
        <w:tc>
          <w:tcPr>
            <w:tcW w:w="2132" w:type="dxa"/>
            <w:shd w:val="clear" w:color="auto" w:fill="auto"/>
          </w:tcPr>
          <w:p w14:paraId="7D57A6BA" w14:textId="77777777" w:rsidR="007F10EE" w:rsidRPr="00333676" w:rsidRDefault="007F10EE" w:rsidP="0084367A">
            <w:r w:rsidRPr="00333676">
              <w:rPr>
                <w:rFonts w:hint="eastAsia"/>
              </w:rPr>
              <w:t>无</w:t>
            </w:r>
          </w:p>
        </w:tc>
      </w:tr>
      <w:tr w:rsidR="007F10EE" w:rsidRPr="00657E99" w14:paraId="033523D8" w14:textId="77777777" w:rsidTr="0084367A">
        <w:tc>
          <w:tcPr>
            <w:tcW w:w="2132" w:type="dxa"/>
            <w:gridSpan w:val="2"/>
            <w:shd w:val="clear" w:color="auto" w:fill="auto"/>
          </w:tcPr>
          <w:p w14:paraId="00215D46" w14:textId="77777777" w:rsidR="007F10EE" w:rsidRPr="00333676" w:rsidRDefault="007F10EE" w:rsidP="0084367A">
            <w:pPr>
              <w:rPr>
                <w:b/>
                <w:bCs/>
              </w:rPr>
            </w:pPr>
            <w:r w:rsidRPr="00333676">
              <w:rPr>
                <w:rFonts w:hint="eastAsia"/>
                <w:b/>
                <w:bCs/>
              </w:rPr>
              <w:t>参考信息</w:t>
            </w:r>
          </w:p>
        </w:tc>
        <w:tc>
          <w:tcPr>
            <w:tcW w:w="6396" w:type="dxa"/>
            <w:gridSpan w:val="3"/>
            <w:shd w:val="clear" w:color="auto" w:fill="auto"/>
          </w:tcPr>
          <w:p w14:paraId="1B03FE07" w14:textId="77777777" w:rsidR="007F10EE" w:rsidRDefault="007F10EE" w:rsidP="0084367A">
            <w:r>
              <w:rPr>
                <w:rFonts w:hint="eastAsia"/>
              </w:rPr>
              <w:t>《需求规格说明书</w:t>
            </w:r>
            <w:r>
              <w:rPr>
                <w:rFonts w:hint="eastAsia"/>
              </w:rPr>
              <w:t>v2.1</w:t>
            </w:r>
            <w:r>
              <w:rPr>
                <w:rFonts w:hint="eastAsia"/>
              </w:rPr>
              <w:t>》中</w:t>
            </w:r>
            <w:r>
              <w:rPr>
                <w:rFonts w:hint="eastAsia"/>
              </w:rPr>
              <w:t>4.</w:t>
            </w:r>
            <w:r w:rsidR="00657E99">
              <w:rPr>
                <w:rFonts w:hint="eastAsia"/>
              </w:rPr>
              <w:t>5</w:t>
            </w:r>
            <w:r w:rsidR="00657E99">
              <w:rPr>
                <w:rFonts w:hint="eastAsia"/>
                <w:kern w:val="0"/>
              </w:rPr>
              <w:t>查看代码</w:t>
            </w:r>
            <w:r>
              <w:rPr>
                <w:rFonts w:hint="eastAsia"/>
              </w:rPr>
              <w:t>的部分</w:t>
            </w:r>
          </w:p>
        </w:tc>
      </w:tr>
      <w:tr w:rsidR="007F10EE" w14:paraId="5A7D7468" w14:textId="77777777" w:rsidTr="0084367A">
        <w:tc>
          <w:tcPr>
            <w:tcW w:w="2132" w:type="dxa"/>
            <w:gridSpan w:val="2"/>
            <w:shd w:val="clear" w:color="auto" w:fill="auto"/>
          </w:tcPr>
          <w:p w14:paraId="28ACDA68" w14:textId="77777777" w:rsidR="007F10EE" w:rsidRPr="00A46FB1" w:rsidRDefault="007F10EE" w:rsidP="0084367A">
            <w:pPr>
              <w:rPr>
                <w:b/>
                <w:bCs/>
                <w:color w:val="000000"/>
              </w:rPr>
            </w:pPr>
            <w:r w:rsidRPr="00A46FB1">
              <w:rPr>
                <w:rFonts w:hint="eastAsia"/>
                <w:b/>
                <w:bCs/>
                <w:color w:val="000000"/>
              </w:rPr>
              <w:t>测试数据</w:t>
            </w:r>
          </w:p>
        </w:tc>
        <w:tc>
          <w:tcPr>
            <w:tcW w:w="6396" w:type="dxa"/>
            <w:gridSpan w:val="3"/>
            <w:shd w:val="clear" w:color="auto" w:fill="auto"/>
          </w:tcPr>
          <w:p w14:paraId="0A437F75" w14:textId="77777777" w:rsidR="007F10EE" w:rsidRDefault="007F10EE" w:rsidP="0084367A">
            <w:commentRangeStart w:id="42"/>
            <w:r>
              <w:rPr>
                <w:rFonts w:hint="eastAsia"/>
              </w:rPr>
              <w:t>各种类型与版本的</w:t>
            </w:r>
            <w:r w:rsidR="00657E99">
              <w:rPr>
                <w:rFonts w:hint="eastAsia"/>
              </w:rPr>
              <w:t>dex</w:t>
            </w:r>
            <w:r>
              <w:rPr>
                <w:rFonts w:hint="eastAsia"/>
              </w:rPr>
              <w:t>文件</w:t>
            </w:r>
            <w:commentRangeEnd w:id="42"/>
            <w:r w:rsidR="005706FC">
              <w:rPr>
                <w:rStyle w:val="ad"/>
              </w:rPr>
              <w:commentReference w:id="42"/>
            </w:r>
            <w:r>
              <w:rPr>
                <w:rFonts w:hint="eastAsia"/>
              </w:rPr>
              <w:t>中</w:t>
            </w:r>
            <w:r w:rsidR="00657E99">
              <w:rPr>
                <w:rFonts w:hint="eastAsia"/>
              </w:rPr>
              <w:t>反编译</w:t>
            </w:r>
            <w:r>
              <w:rPr>
                <w:rFonts w:hint="eastAsia"/>
              </w:rPr>
              <w:t>的</w:t>
            </w:r>
            <w:r w:rsidR="00657E99">
              <w:rPr>
                <w:rFonts w:hint="eastAsia"/>
              </w:rPr>
              <w:t>class</w:t>
            </w:r>
            <w:r>
              <w:rPr>
                <w:rFonts w:hint="eastAsia"/>
              </w:rPr>
              <w:t>文件</w:t>
            </w:r>
          </w:p>
        </w:tc>
      </w:tr>
      <w:tr w:rsidR="007F10EE" w:rsidRPr="00333676" w14:paraId="48F6C87E" w14:textId="77777777" w:rsidTr="0084367A">
        <w:tc>
          <w:tcPr>
            <w:tcW w:w="2132" w:type="dxa"/>
            <w:gridSpan w:val="2"/>
            <w:shd w:val="clear" w:color="auto" w:fill="auto"/>
          </w:tcPr>
          <w:p w14:paraId="19E7AFDF" w14:textId="77777777" w:rsidR="007F10EE" w:rsidRPr="00333676" w:rsidRDefault="007F10EE" w:rsidP="0084367A">
            <w:pPr>
              <w:rPr>
                <w:b/>
                <w:bCs/>
              </w:rPr>
            </w:pPr>
            <w:r w:rsidRPr="00333676">
              <w:rPr>
                <w:rFonts w:hint="eastAsia"/>
                <w:b/>
                <w:bCs/>
              </w:rPr>
              <w:t>测试人员</w:t>
            </w:r>
          </w:p>
        </w:tc>
        <w:tc>
          <w:tcPr>
            <w:tcW w:w="6396" w:type="dxa"/>
            <w:gridSpan w:val="3"/>
            <w:shd w:val="clear" w:color="auto" w:fill="auto"/>
          </w:tcPr>
          <w:p w14:paraId="6852BBAD" w14:textId="77777777" w:rsidR="007F10EE" w:rsidRPr="00333676" w:rsidRDefault="007F10EE" w:rsidP="0084367A">
            <w:r>
              <w:rPr>
                <w:rFonts w:hint="eastAsia"/>
                <w:lang w:val="zh-CN"/>
              </w:rPr>
              <w:t>卢兴海</w:t>
            </w:r>
          </w:p>
        </w:tc>
      </w:tr>
      <w:tr w:rsidR="007F10EE" w:rsidRPr="00333676" w14:paraId="6105F69E" w14:textId="77777777" w:rsidTr="0084367A">
        <w:tc>
          <w:tcPr>
            <w:tcW w:w="8528" w:type="dxa"/>
            <w:gridSpan w:val="5"/>
            <w:shd w:val="clear" w:color="auto" w:fill="auto"/>
          </w:tcPr>
          <w:p w14:paraId="3E767226" w14:textId="77777777" w:rsidR="007F10EE" w:rsidRPr="00333676" w:rsidRDefault="007F10EE" w:rsidP="0084367A">
            <w:r w:rsidRPr="00333676">
              <w:rPr>
                <w:rFonts w:hint="eastAsia"/>
                <w:b/>
                <w:bCs/>
              </w:rPr>
              <w:t>操作步骤</w:t>
            </w:r>
          </w:p>
        </w:tc>
      </w:tr>
      <w:tr w:rsidR="007F10EE" w:rsidRPr="00333676" w14:paraId="11522D35" w14:textId="77777777" w:rsidTr="0084367A">
        <w:tc>
          <w:tcPr>
            <w:tcW w:w="8528" w:type="dxa"/>
            <w:gridSpan w:val="5"/>
            <w:shd w:val="clear" w:color="auto" w:fill="auto"/>
          </w:tcPr>
          <w:p w14:paraId="3CD2EAEF" w14:textId="77777777" w:rsidR="007F10EE" w:rsidRPr="00DA6524" w:rsidRDefault="00657E99" w:rsidP="00657E99">
            <w:pPr>
              <w:pStyle w:val="a8"/>
              <w:numPr>
                <w:ilvl w:val="1"/>
                <w:numId w:val="7"/>
              </w:numPr>
              <w:ind w:left="313" w:firstLineChars="0" w:hanging="284"/>
              <w:jc w:val="both"/>
              <w:rPr>
                <w:b/>
                <w:bCs/>
              </w:rPr>
            </w:pPr>
            <w:r>
              <w:rPr>
                <w:rFonts w:hint="eastAsia"/>
                <w:b/>
                <w:bCs/>
              </w:rPr>
              <w:t>使用</w:t>
            </w:r>
            <w:commentRangeStart w:id="43"/>
            <w:r>
              <w:rPr>
                <w:rFonts w:hint="eastAsia"/>
                <w:b/>
                <w:bCs/>
              </w:rPr>
              <w:t>java</w:t>
            </w:r>
            <w:r>
              <w:rPr>
                <w:rFonts w:hint="eastAsia"/>
                <w:b/>
                <w:bCs/>
              </w:rPr>
              <w:t>编写测试程序</w:t>
            </w:r>
            <w:commentRangeEnd w:id="43"/>
            <w:r w:rsidR="005706FC">
              <w:rPr>
                <w:rStyle w:val="ad"/>
              </w:rPr>
              <w:commentReference w:id="43"/>
            </w:r>
            <w:r w:rsidR="007F10EE" w:rsidRPr="00DA6524">
              <w:rPr>
                <w:rFonts w:hint="eastAsia"/>
                <w:b/>
                <w:bCs/>
              </w:rPr>
              <w:t>；</w:t>
            </w:r>
          </w:p>
          <w:p w14:paraId="60C2B51B" w14:textId="77777777" w:rsidR="005706FC" w:rsidRDefault="00657E99" w:rsidP="00657E99">
            <w:pPr>
              <w:pStyle w:val="a8"/>
              <w:numPr>
                <w:ilvl w:val="1"/>
                <w:numId w:val="7"/>
              </w:numPr>
              <w:ind w:left="313" w:firstLineChars="0" w:hanging="284"/>
              <w:jc w:val="both"/>
              <w:rPr>
                <w:ins w:id="44" w:author="liuchao" w:date="2017-05-26T08:49:00Z"/>
                <w:b/>
                <w:bCs/>
              </w:rPr>
            </w:pPr>
            <w:commentRangeStart w:id="45"/>
            <w:r>
              <w:rPr>
                <w:rFonts w:hint="eastAsia"/>
                <w:b/>
                <w:bCs/>
              </w:rPr>
              <w:t>运行测试程序</w:t>
            </w:r>
            <w:commentRangeEnd w:id="45"/>
            <w:r w:rsidR="005706FC">
              <w:rPr>
                <w:rStyle w:val="ad"/>
              </w:rPr>
              <w:commentReference w:id="45"/>
            </w:r>
            <w:del w:id="46" w:author="liuchao" w:date="2017-05-26T08:49:00Z">
              <w:r w:rsidDel="005706FC">
                <w:rPr>
                  <w:rFonts w:hint="eastAsia"/>
                  <w:b/>
                  <w:bCs/>
                </w:rPr>
                <w:delText>，</w:delText>
              </w:r>
            </w:del>
            <w:ins w:id="47" w:author="liuchao" w:date="2017-05-26T08:49:00Z">
              <w:r w:rsidR="005706FC">
                <w:rPr>
                  <w:rFonts w:hint="eastAsia"/>
                  <w:b/>
                  <w:bCs/>
                </w:rPr>
                <w:t>；</w:t>
              </w:r>
            </w:ins>
          </w:p>
          <w:p w14:paraId="028B9D02" w14:textId="28AAC585" w:rsidR="007F10EE" w:rsidRPr="00DA6524" w:rsidRDefault="00A73D80" w:rsidP="00657E99">
            <w:pPr>
              <w:pStyle w:val="a8"/>
              <w:numPr>
                <w:ilvl w:val="1"/>
                <w:numId w:val="7"/>
              </w:numPr>
              <w:ind w:left="313" w:firstLineChars="0" w:hanging="284"/>
              <w:jc w:val="both"/>
              <w:rPr>
                <w:b/>
                <w:bCs/>
              </w:rPr>
            </w:pPr>
            <w:commentRangeStart w:id="48"/>
            <w:r>
              <w:rPr>
                <w:rFonts w:hint="eastAsia"/>
                <w:b/>
                <w:bCs/>
              </w:rPr>
              <w:t>测试</w:t>
            </w:r>
            <w:commentRangeEnd w:id="48"/>
            <w:r w:rsidR="005706FC">
              <w:rPr>
                <w:rStyle w:val="ad"/>
              </w:rPr>
              <w:commentReference w:id="48"/>
            </w:r>
            <w:r>
              <w:rPr>
                <w:rFonts w:hint="eastAsia"/>
                <w:b/>
                <w:bCs/>
              </w:rPr>
              <w:t>反编译后类和方法的差别</w:t>
            </w:r>
            <w:r w:rsidR="007F10EE" w:rsidRPr="00DA6524">
              <w:rPr>
                <w:rFonts w:hint="eastAsia"/>
                <w:b/>
                <w:bCs/>
              </w:rPr>
              <w:t>；</w:t>
            </w:r>
          </w:p>
          <w:p w14:paraId="41130276" w14:textId="77777777" w:rsidR="007F10EE" w:rsidRPr="00DA6524" w:rsidRDefault="00A73D80" w:rsidP="00657E99">
            <w:pPr>
              <w:pStyle w:val="a8"/>
              <w:numPr>
                <w:ilvl w:val="1"/>
                <w:numId w:val="7"/>
              </w:numPr>
              <w:ind w:left="313" w:firstLineChars="0" w:hanging="284"/>
              <w:jc w:val="both"/>
              <w:rPr>
                <w:b/>
                <w:bCs/>
              </w:rPr>
            </w:pPr>
            <w:r>
              <w:rPr>
                <w:rFonts w:hint="eastAsia"/>
                <w:b/>
                <w:bCs/>
              </w:rPr>
              <w:t>根据程序运行结果，</w:t>
            </w:r>
            <w:commentRangeStart w:id="49"/>
            <w:r>
              <w:rPr>
                <w:rFonts w:hint="eastAsia"/>
                <w:b/>
                <w:bCs/>
              </w:rPr>
              <w:t>返回</w:t>
            </w:r>
            <w:commentRangeEnd w:id="49"/>
            <w:r w:rsidR="00381592">
              <w:rPr>
                <w:rStyle w:val="ad"/>
              </w:rPr>
              <w:commentReference w:id="49"/>
            </w:r>
            <w:r>
              <w:rPr>
                <w:rFonts w:hint="eastAsia"/>
                <w:b/>
                <w:bCs/>
              </w:rPr>
              <w:t>测试结果</w:t>
            </w:r>
            <w:r w:rsidR="007F10EE" w:rsidRPr="00DA6524">
              <w:rPr>
                <w:rFonts w:hint="eastAsia"/>
                <w:b/>
                <w:bCs/>
              </w:rPr>
              <w:t>。</w:t>
            </w:r>
          </w:p>
        </w:tc>
      </w:tr>
      <w:tr w:rsidR="007F10EE" w:rsidRPr="00333676" w14:paraId="73F8035F" w14:textId="77777777" w:rsidTr="0084367A">
        <w:tc>
          <w:tcPr>
            <w:tcW w:w="2093" w:type="dxa"/>
            <w:shd w:val="clear" w:color="auto" w:fill="auto"/>
          </w:tcPr>
          <w:p w14:paraId="189D078C" w14:textId="77777777" w:rsidR="007F10EE" w:rsidRPr="00333676" w:rsidRDefault="007F10EE" w:rsidP="0084367A">
            <w:pPr>
              <w:rPr>
                <w:b/>
                <w:bCs/>
              </w:rPr>
            </w:pPr>
            <w:r>
              <w:rPr>
                <w:rFonts w:hint="eastAsia"/>
                <w:b/>
                <w:bCs/>
              </w:rPr>
              <w:t>预测结果</w:t>
            </w:r>
          </w:p>
        </w:tc>
        <w:tc>
          <w:tcPr>
            <w:tcW w:w="6435" w:type="dxa"/>
            <w:gridSpan w:val="4"/>
            <w:shd w:val="clear" w:color="auto" w:fill="auto"/>
          </w:tcPr>
          <w:p w14:paraId="5B374FAA" w14:textId="77777777" w:rsidR="007F10EE" w:rsidRPr="00333676" w:rsidRDefault="007F10EE" w:rsidP="00A73D80">
            <w:pPr>
              <w:ind w:firstLine="0"/>
              <w:rPr>
                <w:b/>
                <w:bCs/>
              </w:rPr>
            </w:pPr>
            <w:r>
              <w:rPr>
                <w:b/>
                <w:bCs/>
              </w:rPr>
              <w:t>D</w:t>
            </w:r>
            <w:r>
              <w:rPr>
                <w:rFonts w:hint="eastAsia"/>
                <w:b/>
                <w:bCs/>
              </w:rPr>
              <w:t>ex</w:t>
            </w:r>
            <w:r w:rsidR="00A73D80">
              <w:rPr>
                <w:rFonts w:hint="eastAsia"/>
                <w:b/>
                <w:bCs/>
              </w:rPr>
              <w:t>2jar</w:t>
            </w:r>
            <w:r w:rsidR="00A73D80">
              <w:rPr>
                <w:rFonts w:hint="eastAsia"/>
                <w:b/>
                <w:bCs/>
              </w:rPr>
              <w:t>可准确反编译大部分</w:t>
            </w:r>
            <w:r w:rsidR="00A73D80">
              <w:rPr>
                <w:rFonts w:hint="eastAsia"/>
                <w:b/>
                <w:bCs/>
              </w:rPr>
              <w:t>apk</w:t>
            </w:r>
            <w:r w:rsidR="00A73D80">
              <w:rPr>
                <w:rFonts w:hint="eastAsia"/>
                <w:b/>
                <w:bCs/>
              </w:rPr>
              <w:t>程序，小部分反编译后会有差距</w:t>
            </w:r>
          </w:p>
        </w:tc>
      </w:tr>
    </w:tbl>
    <w:p w14:paraId="0CA652D1" w14:textId="77777777" w:rsidR="007F10EE" w:rsidRPr="00A73D80" w:rsidRDefault="007F10EE" w:rsidP="00A73D80">
      <w:pPr>
        <w:pStyle w:val="ac"/>
        <w:jc w:val="center"/>
        <w:rPr>
          <w:rFonts w:ascii="黑体" w:hAnsi="黑体"/>
          <w:sz w:val="21"/>
          <w:szCs w:val="21"/>
        </w:rPr>
      </w:pPr>
      <w:r w:rsidRPr="00DB3893">
        <w:rPr>
          <w:rFonts w:ascii="黑体" w:hAnsi="黑体" w:hint="eastAsia"/>
          <w:sz w:val="21"/>
          <w:szCs w:val="21"/>
        </w:rPr>
        <w:t>表</w:t>
      </w:r>
      <w:r w:rsidR="00A73D80">
        <w:rPr>
          <w:rFonts w:ascii="黑体" w:hAnsi="黑体" w:hint="eastAsia"/>
          <w:sz w:val="21"/>
          <w:szCs w:val="21"/>
        </w:rPr>
        <w:t>4</w:t>
      </w:r>
      <w:r w:rsidRPr="00DB3893">
        <w:rPr>
          <w:rFonts w:ascii="黑体" w:hAnsi="黑体"/>
          <w:sz w:val="21"/>
          <w:szCs w:val="21"/>
        </w:rPr>
        <w:t xml:space="preserve"> </w:t>
      </w:r>
      <w:r w:rsidR="00A73D80">
        <w:rPr>
          <w:rFonts w:hint="eastAsia"/>
          <w:kern w:val="0"/>
        </w:rPr>
        <w:t>查看代码</w:t>
      </w:r>
      <w:r>
        <w:rPr>
          <w:rFonts w:ascii="黑体" w:hAnsi="黑体" w:hint="eastAsia"/>
          <w:sz w:val="21"/>
          <w:szCs w:val="21"/>
        </w:rPr>
        <w:t>的测试用例</w:t>
      </w:r>
    </w:p>
    <w:p w14:paraId="63C3E6C7" w14:textId="77777777" w:rsidR="002F3B27" w:rsidRDefault="002F3B27" w:rsidP="002F3B27">
      <w:pPr>
        <w:pStyle w:val="2"/>
      </w:pPr>
      <w:bookmarkStart w:id="50" w:name="_Toc483346583"/>
      <w:r>
        <w:rPr>
          <w:rFonts w:hint="eastAsia"/>
        </w:rPr>
        <w:t>3.5</w:t>
      </w:r>
      <w:r>
        <w:rPr>
          <w:rFonts w:hint="eastAsia"/>
          <w:kern w:val="0"/>
        </w:rPr>
        <w:t>获取文件资源</w:t>
      </w:r>
      <w:r w:rsidRPr="006223E2">
        <w:t>测试</w:t>
      </w:r>
      <w:bookmarkEnd w:id="50"/>
    </w:p>
    <w:p w14:paraId="6D794BBD" w14:textId="77777777" w:rsidR="00A73D80" w:rsidRDefault="00A73D80" w:rsidP="00A73D80">
      <w:r>
        <w:rPr>
          <w:rFonts w:hint="eastAsia"/>
        </w:rPr>
        <w:t>此功能是扩展功能，在</w:t>
      </w:r>
      <w:r>
        <w:rPr>
          <w:rFonts w:hint="eastAsia"/>
        </w:rPr>
        <w:t>dex2jar</w:t>
      </w:r>
      <w:r>
        <w:rPr>
          <w:rFonts w:hint="eastAsia"/>
        </w:rPr>
        <w:t>原有反编译源码功能上，扩展反编译资源文件的功能。设计获取</w:t>
      </w:r>
      <w:commentRangeStart w:id="51"/>
      <w:r>
        <w:rPr>
          <w:rFonts w:hint="eastAsia"/>
        </w:rPr>
        <w:t>文件资源</w:t>
      </w:r>
      <w:commentRangeEnd w:id="51"/>
      <w:r w:rsidR="00381592">
        <w:rPr>
          <w:rStyle w:val="ad"/>
        </w:rPr>
        <w:commentReference w:id="51"/>
      </w:r>
      <w:r>
        <w:rPr>
          <w:rFonts w:hint="eastAsia"/>
        </w:rPr>
        <w:t>测试的目的是测试此功能是否顺利集成到</w:t>
      </w:r>
      <w:r>
        <w:rPr>
          <w:rFonts w:hint="eastAsia"/>
        </w:rPr>
        <w:t>dex2jar</w:t>
      </w:r>
      <w:r>
        <w:rPr>
          <w:rFonts w:hint="eastAsia"/>
        </w:rPr>
        <w:t>中，是否在各种环境下都能成功同时反编译资源文件。</w:t>
      </w:r>
    </w:p>
    <w:p w14:paraId="615B7DA1" w14:textId="77777777" w:rsidR="00A73D80" w:rsidRDefault="00A73D80" w:rsidP="00A73D80">
      <w:r>
        <w:rPr>
          <w:rFonts w:hint="eastAsia"/>
        </w:rPr>
        <w:t>测试用例描述如下：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39"/>
        <w:gridCol w:w="2258"/>
        <w:gridCol w:w="2006"/>
        <w:gridCol w:w="2132"/>
      </w:tblGrid>
      <w:tr w:rsidR="00A73D80" w14:paraId="2A3C913C" w14:textId="77777777" w:rsidTr="0084367A">
        <w:tc>
          <w:tcPr>
            <w:tcW w:w="2132" w:type="dxa"/>
            <w:gridSpan w:val="2"/>
            <w:shd w:val="clear" w:color="auto" w:fill="auto"/>
          </w:tcPr>
          <w:p w14:paraId="0DEF7FF4" w14:textId="77777777" w:rsidR="00A73D80" w:rsidRPr="00333676" w:rsidRDefault="00A73D80" w:rsidP="0084367A">
            <w:pPr>
              <w:rPr>
                <w:b/>
                <w:bCs/>
              </w:rPr>
            </w:pPr>
            <w:r w:rsidRPr="00333676">
              <w:rPr>
                <w:rFonts w:hint="eastAsia"/>
                <w:b/>
                <w:bCs/>
              </w:rPr>
              <w:t>项目</w:t>
            </w:r>
          </w:p>
        </w:tc>
        <w:tc>
          <w:tcPr>
            <w:tcW w:w="2258" w:type="dxa"/>
            <w:shd w:val="clear" w:color="auto" w:fill="auto"/>
          </w:tcPr>
          <w:p w14:paraId="380C6DC9" w14:textId="77777777" w:rsidR="00A73D80" w:rsidRDefault="00A73D80" w:rsidP="0084367A">
            <w:pPr>
              <w:ind w:firstLine="0"/>
            </w:pPr>
            <w:r>
              <w:rPr>
                <w:rFonts w:hint="eastAsia"/>
              </w:rPr>
              <w:t>dex2jar</w:t>
            </w:r>
            <w:r>
              <w:rPr>
                <w:rFonts w:hint="eastAsia"/>
              </w:rPr>
              <w:t>测试及优化</w:t>
            </w:r>
          </w:p>
        </w:tc>
        <w:tc>
          <w:tcPr>
            <w:tcW w:w="2006" w:type="dxa"/>
            <w:shd w:val="clear" w:color="auto" w:fill="auto"/>
          </w:tcPr>
          <w:p w14:paraId="4FDC900F" w14:textId="77777777" w:rsidR="00A73D80" w:rsidRPr="00333676" w:rsidRDefault="00A73D80" w:rsidP="0084367A">
            <w:pPr>
              <w:rPr>
                <w:b/>
                <w:bCs/>
              </w:rPr>
            </w:pPr>
            <w:r w:rsidRPr="00333676">
              <w:rPr>
                <w:rFonts w:hint="eastAsia"/>
                <w:b/>
                <w:bCs/>
              </w:rPr>
              <w:t>版本</w:t>
            </w:r>
          </w:p>
        </w:tc>
        <w:tc>
          <w:tcPr>
            <w:tcW w:w="2132" w:type="dxa"/>
            <w:shd w:val="clear" w:color="auto" w:fill="auto"/>
          </w:tcPr>
          <w:p w14:paraId="5B8F79B2" w14:textId="77777777" w:rsidR="00A73D80" w:rsidRDefault="00A73D80" w:rsidP="0084367A">
            <w:r>
              <w:t>V</w:t>
            </w:r>
            <w:r>
              <w:rPr>
                <w:rFonts w:hint="eastAsia"/>
              </w:rPr>
              <w:t>1.1</w:t>
            </w:r>
          </w:p>
        </w:tc>
      </w:tr>
      <w:tr w:rsidR="00A73D80" w:rsidRPr="00333676" w14:paraId="06D93C58" w14:textId="77777777" w:rsidTr="0084367A">
        <w:tc>
          <w:tcPr>
            <w:tcW w:w="2132" w:type="dxa"/>
            <w:gridSpan w:val="2"/>
            <w:shd w:val="clear" w:color="auto" w:fill="auto"/>
          </w:tcPr>
          <w:p w14:paraId="709C7007" w14:textId="77777777" w:rsidR="00A73D80" w:rsidRPr="00333676" w:rsidRDefault="00A73D80" w:rsidP="0084367A">
            <w:pPr>
              <w:rPr>
                <w:b/>
                <w:bCs/>
              </w:rPr>
            </w:pPr>
            <w:r w:rsidRPr="00333676">
              <w:rPr>
                <w:rFonts w:hint="eastAsia"/>
                <w:b/>
                <w:bCs/>
              </w:rPr>
              <w:t>功能需求</w:t>
            </w:r>
          </w:p>
        </w:tc>
        <w:tc>
          <w:tcPr>
            <w:tcW w:w="2258" w:type="dxa"/>
            <w:shd w:val="clear" w:color="auto" w:fill="auto"/>
          </w:tcPr>
          <w:p w14:paraId="3C82B674" w14:textId="77777777" w:rsidR="00A73D80" w:rsidRDefault="00A73D80" w:rsidP="0084367A">
            <w:pPr>
              <w:ind w:firstLine="0"/>
            </w:pPr>
            <w:r>
              <w:rPr>
                <w:rFonts w:hint="eastAsia"/>
                <w:kern w:val="0"/>
              </w:rPr>
              <w:t>获取文件资源</w:t>
            </w:r>
          </w:p>
        </w:tc>
        <w:tc>
          <w:tcPr>
            <w:tcW w:w="2006" w:type="dxa"/>
            <w:shd w:val="clear" w:color="auto" w:fill="auto"/>
          </w:tcPr>
          <w:p w14:paraId="7D9E47FE" w14:textId="77777777" w:rsidR="00A73D80" w:rsidRPr="00333676" w:rsidRDefault="00A73D80" w:rsidP="0084367A">
            <w:pPr>
              <w:rPr>
                <w:b/>
                <w:bCs/>
              </w:rPr>
            </w:pPr>
            <w:r w:rsidRPr="00333676">
              <w:rPr>
                <w:rFonts w:hint="eastAsia"/>
                <w:b/>
                <w:bCs/>
              </w:rPr>
              <w:t>编制人</w:t>
            </w:r>
          </w:p>
        </w:tc>
        <w:tc>
          <w:tcPr>
            <w:tcW w:w="2132" w:type="dxa"/>
            <w:shd w:val="clear" w:color="auto" w:fill="auto"/>
          </w:tcPr>
          <w:p w14:paraId="3C3CE2E5" w14:textId="77777777" w:rsidR="00A73D80" w:rsidRPr="00333676" w:rsidRDefault="00A73D80" w:rsidP="0084367A">
            <w:r>
              <w:rPr>
                <w:rFonts w:hint="eastAsia"/>
              </w:rPr>
              <w:t>蒋波</w:t>
            </w:r>
          </w:p>
        </w:tc>
      </w:tr>
      <w:tr w:rsidR="00A73D80" w14:paraId="684C6C56" w14:textId="77777777" w:rsidTr="0084367A">
        <w:tc>
          <w:tcPr>
            <w:tcW w:w="2132" w:type="dxa"/>
            <w:gridSpan w:val="2"/>
            <w:shd w:val="clear" w:color="auto" w:fill="auto"/>
          </w:tcPr>
          <w:p w14:paraId="56ECA494" w14:textId="77777777" w:rsidR="00A73D80" w:rsidRPr="00333676" w:rsidRDefault="00A73D80" w:rsidP="0084367A">
            <w:pPr>
              <w:rPr>
                <w:b/>
                <w:bCs/>
              </w:rPr>
            </w:pPr>
            <w:r w:rsidRPr="00333676">
              <w:rPr>
                <w:rFonts w:hint="eastAsia"/>
                <w:b/>
                <w:bCs/>
              </w:rPr>
              <w:lastRenderedPageBreak/>
              <w:t>用例</w:t>
            </w:r>
            <w:r w:rsidRPr="00333676">
              <w:rPr>
                <w:rFonts w:hint="eastAsia"/>
                <w:b/>
                <w:bCs/>
              </w:rPr>
              <w:t>ID</w:t>
            </w:r>
          </w:p>
        </w:tc>
        <w:tc>
          <w:tcPr>
            <w:tcW w:w="2258" w:type="dxa"/>
            <w:shd w:val="clear" w:color="auto" w:fill="auto"/>
          </w:tcPr>
          <w:p w14:paraId="4F72ACD6" w14:textId="77777777" w:rsidR="00A73D80" w:rsidRDefault="00A73D80" w:rsidP="0084367A">
            <w:r>
              <w:rPr>
                <w:rFonts w:hint="eastAsia"/>
              </w:rPr>
              <w:t>5</w:t>
            </w:r>
          </w:p>
        </w:tc>
        <w:tc>
          <w:tcPr>
            <w:tcW w:w="2006" w:type="dxa"/>
            <w:shd w:val="clear" w:color="auto" w:fill="auto"/>
          </w:tcPr>
          <w:p w14:paraId="7D5D7D3B" w14:textId="77777777" w:rsidR="00A73D80" w:rsidRPr="00333676" w:rsidRDefault="00A73D80" w:rsidP="0084367A">
            <w:pPr>
              <w:rPr>
                <w:b/>
                <w:bCs/>
              </w:rPr>
            </w:pPr>
            <w:r w:rsidRPr="00333676">
              <w:rPr>
                <w:rFonts w:hint="eastAsia"/>
                <w:b/>
                <w:bCs/>
              </w:rPr>
              <w:t>时间</w:t>
            </w:r>
          </w:p>
        </w:tc>
        <w:tc>
          <w:tcPr>
            <w:tcW w:w="2132" w:type="dxa"/>
            <w:shd w:val="clear" w:color="auto" w:fill="auto"/>
          </w:tcPr>
          <w:p w14:paraId="069A4B6E" w14:textId="77777777" w:rsidR="00A73D80" w:rsidRDefault="00A73D80" w:rsidP="0084367A">
            <w:r>
              <w:rPr>
                <w:rFonts w:hint="eastAsia"/>
              </w:rPr>
              <w:t>2017-05-23</w:t>
            </w:r>
          </w:p>
        </w:tc>
      </w:tr>
      <w:tr w:rsidR="00A73D80" w:rsidRPr="00333676" w14:paraId="7FEA1E1B" w14:textId="77777777" w:rsidTr="0084367A">
        <w:tc>
          <w:tcPr>
            <w:tcW w:w="2132" w:type="dxa"/>
            <w:gridSpan w:val="2"/>
            <w:shd w:val="clear" w:color="auto" w:fill="auto"/>
          </w:tcPr>
          <w:p w14:paraId="56E513FB" w14:textId="77777777" w:rsidR="00A73D80" w:rsidRPr="00333676" w:rsidRDefault="00A73D80" w:rsidP="0084367A">
            <w:pPr>
              <w:rPr>
                <w:b/>
                <w:bCs/>
              </w:rPr>
            </w:pPr>
            <w:r w:rsidRPr="00333676">
              <w:rPr>
                <w:rFonts w:hint="eastAsia"/>
                <w:b/>
                <w:bCs/>
              </w:rPr>
              <w:t>相关用例</w:t>
            </w:r>
          </w:p>
        </w:tc>
        <w:tc>
          <w:tcPr>
            <w:tcW w:w="6396" w:type="dxa"/>
            <w:gridSpan w:val="3"/>
            <w:shd w:val="clear" w:color="auto" w:fill="auto"/>
          </w:tcPr>
          <w:p w14:paraId="2D3C5DE0" w14:textId="77777777" w:rsidR="00A73D80" w:rsidRPr="00333676" w:rsidRDefault="00A73D80" w:rsidP="0084367A">
            <w:pPr>
              <w:rPr>
                <w:b/>
                <w:bCs/>
              </w:rPr>
            </w:pPr>
            <w:r w:rsidRPr="00333676">
              <w:rPr>
                <w:rFonts w:hint="eastAsia"/>
                <w:b/>
                <w:bCs/>
              </w:rPr>
              <w:t>无</w:t>
            </w:r>
          </w:p>
        </w:tc>
      </w:tr>
      <w:tr w:rsidR="00A73D80" w:rsidRPr="00333676" w14:paraId="1EF2ACBB" w14:textId="77777777" w:rsidTr="0084367A">
        <w:tc>
          <w:tcPr>
            <w:tcW w:w="2132" w:type="dxa"/>
            <w:gridSpan w:val="2"/>
            <w:shd w:val="clear" w:color="auto" w:fill="auto"/>
          </w:tcPr>
          <w:p w14:paraId="5391F9CD" w14:textId="77777777" w:rsidR="00A73D80" w:rsidRPr="00333676" w:rsidRDefault="00A73D80" w:rsidP="0084367A">
            <w:pPr>
              <w:rPr>
                <w:b/>
                <w:bCs/>
              </w:rPr>
            </w:pPr>
            <w:r w:rsidRPr="00333676">
              <w:rPr>
                <w:rFonts w:hint="eastAsia"/>
                <w:b/>
                <w:bCs/>
              </w:rPr>
              <w:t>功能特性</w:t>
            </w:r>
          </w:p>
        </w:tc>
        <w:tc>
          <w:tcPr>
            <w:tcW w:w="6396" w:type="dxa"/>
            <w:gridSpan w:val="3"/>
            <w:shd w:val="clear" w:color="auto" w:fill="auto"/>
          </w:tcPr>
          <w:p w14:paraId="22292164" w14:textId="77777777" w:rsidR="00A73D80" w:rsidRPr="00333676" w:rsidRDefault="00A73D80" w:rsidP="0084367A">
            <w:r>
              <w:rPr>
                <w:rFonts w:hint="eastAsia"/>
              </w:rPr>
              <w:t>反编译</w:t>
            </w:r>
            <w:r>
              <w:rPr>
                <w:rFonts w:hint="eastAsia"/>
              </w:rPr>
              <w:t>apk</w:t>
            </w:r>
            <w:r>
              <w:rPr>
                <w:rFonts w:hint="eastAsia"/>
              </w:rPr>
              <w:t>程序的资源文件</w:t>
            </w:r>
          </w:p>
        </w:tc>
      </w:tr>
      <w:tr w:rsidR="00A73D80" w14:paraId="1A693B6C" w14:textId="77777777" w:rsidTr="0084367A">
        <w:tc>
          <w:tcPr>
            <w:tcW w:w="2132" w:type="dxa"/>
            <w:gridSpan w:val="2"/>
            <w:shd w:val="clear" w:color="auto" w:fill="auto"/>
          </w:tcPr>
          <w:p w14:paraId="5ED94CA3" w14:textId="77777777" w:rsidR="00A73D80" w:rsidRPr="00333676" w:rsidRDefault="00A73D80" w:rsidP="0084367A">
            <w:pPr>
              <w:rPr>
                <w:b/>
                <w:bCs/>
              </w:rPr>
            </w:pPr>
            <w:r w:rsidRPr="00333676">
              <w:rPr>
                <w:rFonts w:hint="eastAsia"/>
                <w:b/>
                <w:bCs/>
              </w:rPr>
              <w:t>测试目的</w:t>
            </w:r>
          </w:p>
        </w:tc>
        <w:tc>
          <w:tcPr>
            <w:tcW w:w="6396" w:type="dxa"/>
            <w:gridSpan w:val="3"/>
            <w:shd w:val="clear" w:color="auto" w:fill="auto"/>
          </w:tcPr>
          <w:p w14:paraId="515DE6BA" w14:textId="77777777" w:rsidR="00A73D80" w:rsidRDefault="00A73D80" w:rsidP="0084367A">
            <w:r>
              <w:rPr>
                <w:rFonts w:hint="eastAsia"/>
              </w:rPr>
              <w:t>测试此功能集成在</w:t>
            </w:r>
            <w:r>
              <w:rPr>
                <w:rFonts w:hint="eastAsia"/>
              </w:rPr>
              <w:t>dex2jar</w:t>
            </w:r>
            <w:r>
              <w:rPr>
                <w:rFonts w:hint="eastAsia"/>
              </w:rPr>
              <w:t>中是否有</w:t>
            </w:r>
            <w:r>
              <w:rPr>
                <w:rFonts w:hint="eastAsia"/>
              </w:rPr>
              <w:t>bug</w:t>
            </w:r>
          </w:p>
        </w:tc>
      </w:tr>
      <w:tr w:rsidR="00A73D80" w:rsidRPr="00333676" w14:paraId="13B85C2F" w14:textId="77777777" w:rsidTr="0084367A">
        <w:tc>
          <w:tcPr>
            <w:tcW w:w="2132" w:type="dxa"/>
            <w:gridSpan w:val="2"/>
            <w:shd w:val="clear" w:color="auto" w:fill="auto"/>
          </w:tcPr>
          <w:p w14:paraId="52196D82" w14:textId="77777777" w:rsidR="00A73D80" w:rsidRPr="00333676" w:rsidRDefault="00A73D80" w:rsidP="0084367A">
            <w:pPr>
              <w:rPr>
                <w:b/>
                <w:bCs/>
              </w:rPr>
            </w:pPr>
            <w:r w:rsidRPr="00333676">
              <w:rPr>
                <w:rFonts w:hint="eastAsia"/>
                <w:b/>
                <w:bCs/>
              </w:rPr>
              <w:t>预置条件</w:t>
            </w:r>
          </w:p>
        </w:tc>
        <w:tc>
          <w:tcPr>
            <w:tcW w:w="2258" w:type="dxa"/>
            <w:shd w:val="clear" w:color="auto" w:fill="auto"/>
          </w:tcPr>
          <w:p w14:paraId="348AF4CF" w14:textId="77777777" w:rsidR="00A73D80" w:rsidRPr="00333676" w:rsidRDefault="00A73D80" w:rsidP="00A73D80">
            <w:pPr>
              <w:ind w:firstLineChars="200"/>
            </w:pPr>
            <w:r>
              <w:rPr>
                <w:rFonts w:hint="eastAsia"/>
              </w:rPr>
              <w:t>已获取</w:t>
            </w:r>
            <w:r>
              <w:rPr>
                <w:rFonts w:hint="eastAsia"/>
              </w:rPr>
              <w:t>apk</w:t>
            </w:r>
            <w:r>
              <w:rPr>
                <w:rFonts w:hint="eastAsia"/>
              </w:rPr>
              <w:t>文件</w:t>
            </w:r>
          </w:p>
        </w:tc>
        <w:tc>
          <w:tcPr>
            <w:tcW w:w="2006" w:type="dxa"/>
            <w:shd w:val="clear" w:color="auto" w:fill="auto"/>
          </w:tcPr>
          <w:p w14:paraId="51DE8835" w14:textId="77777777" w:rsidR="00A73D80" w:rsidRPr="00333676" w:rsidRDefault="00A73D80" w:rsidP="0084367A">
            <w:r w:rsidRPr="00333676">
              <w:rPr>
                <w:rFonts w:hint="eastAsia"/>
                <w:b/>
                <w:bCs/>
              </w:rPr>
              <w:t>特殊规程说明</w:t>
            </w:r>
          </w:p>
        </w:tc>
        <w:tc>
          <w:tcPr>
            <w:tcW w:w="2132" w:type="dxa"/>
            <w:shd w:val="clear" w:color="auto" w:fill="auto"/>
          </w:tcPr>
          <w:p w14:paraId="611C3F61" w14:textId="77777777" w:rsidR="00A73D80" w:rsidRPr="00333676" w:rsidRDefault="00A73D80" w:rsidP="0084367A">
            <w:r w:rsidRPr="00333676">
              <w:rPr>
                <w:rFonts w:hint="eastAsia"/>
              </w:rPr>
              <w:t>无</w:t>
            </w:r>
          </w:p>
        </w:tc>
      </w:tr>
      <w:tr w:rsidR="00A73D80" w:rsidRPr="00657E99" w14:paraId="2EF2A5CF" w14:textId="77777777" w:rsidTr="0084367A">
        <w:tc>
          <w:tcPr>
            <w:tcW w:w="2132" w:type="dxa"/>
            <w:gridSpan w:val="2"/>
            <w:shd w:val="clear" w:color="auto" w:fill="auto"/>
          </w:tcPr>
          <w:p w14:paraId="22B538CA" w14:textId="77777777" w:rsidR="00A73D80" w:rsidRPr="00333676" w:rsidRDefault="00A73D80" w:rsidP="0084367A">
            <w:pPr>
              <w:rPr>
                <w:b/>
                <w:bCs/>
              </w:rPr>
            </w:pPr>
            <w:r w:rsidRPr="00333676">
              <w:rPr>
                <w:rFonts w:hint="eastAsia"/>
                <w:b/>
                <w:bCs/>
              </w:rPr>
              <w:t>参考信息</w:t>
            </w:r>
          </w:p>
        </w:tc>
        <w:tc>
          <w:tcPr>
            <w:tcW w:w="6396" w:type="dxa"/>
            <w:gridSpan w:val="3"/>
            <w:shd w:val="clear" w:color="auto" w:fill="auto"/>
          </w:tcPr>
          <w:p w14:paraId="1D505C53" w14:textId="77777777" w:rsidR="00A73D80" w:rsidRDefault="00A73D80" w:rsidP="0084367A">
            <w:r>
              <w:rPr>
                <w:rFonts w:hint="eastAsia"/>
              </w:rPr>
              <w:t>《需求规格说明书</w:t>
            </w:r>
            <w:r>
              <w:rPr>
                <w:rFonts w:hint="eastAsia"/>
              </w:rPr>
              <w:t>v2.1</w:t>
            </w:r>
            <w:r>
              <w:rPr>
                <w:rFonts w:hint="eastAsia"/>
              </w:rPr>
              <w:t>》中</w:t>
            </w:r>
            <w:r>
              <w:rPr>
                <w:rFonts w:hint="eastAsia"/>
              </w:rPr>
              <w:t>4.6</w:t>
            </w:r>
            <w:r>
              <w:rPr>
                <w:rFonts w:hint="eastAsia"/>
                <w:kern w:val="0"/>
              </w:rPr>
              <w:t>获取文件资源</w:t>
            </w:r>
            <w:r>
              <w:rPr>
                <w:rFonts w:hint="eastAsia"/>
              </w:rPr>
              <w:t>的部分</w:t>
            </w:r>
          </w:p>
        </w:tc>
      </w:tr>
      <w:tr w:rsidR="00A73D80" w14:paraId="7F0F8DC3" w14:textId="77777777" w:rsidTr="0084367A">
        <w:tc>
          <w:tcPr>
            <w:tcW w:w="2132" w:type="dxa"/>
            <w:gridSpan w:val="2"/>
            <w:shd w:val="clear" w:color="auto" w:fill="auto"/>
          </w:tcPr>
          <w:p w14:paraId="2DCFBEE2" w14:textId="77777777" w:rsidR="00A73D80" w:rsidRPr="00A46FB1" w:rsidRDefault="00A73D80" w:rsidP="0084367A">
            <w:pPr>
              <w:rPr>
                <w:b/>
                <w:bCs/>
                <w:color w:val="000000"/>
              </w:rPr>
            </w:pPr>
            <w:r w:rsidRPr="00A46FB1">
              <w:rPr>
                <w:rFonts w:hint="eastAsia"/>
                <w:b/>
                <w:bCs/>
                <w:color w:val="000000"/>
              </w:rPr>
              <w:t>测试数据</w:t>
            </w:r>
          </w:p>
        </w:tc>
        <w:tc>
          <w:tcPr>
            <w:tcW w:w="6396" w:type="dxa"/>
            <w:gridSpan w:val="3"/>
            <w:shd w:val="clear" w:color="auto" w:fill="auto"/>
          </w:tcPr>
          <w:p w14:paraId="15DA9EEC" w14:textId="77777777" w:rsidR="00A73D80" w:rsidRDefault="00A73D80" w:rsidP="0084367A">
            <w:r>
              <w:rPr>
                <w:rFonts w:hint="eastAsia"/>
              </w:rPr>
              <w:t>提前</w:t>
            </w:r>
            <w:commentRangeStart w:id="52"/>
            <w:r>
              <w:rPr>
                <w:rFonts w:hint="eastAsia"/>
              </w:rPr>
              <w:t>准备好的相应</w:t>
            </w:r>
            <w:r>
              <w:rPr>
                <w:rFonts w:hint="eastAsia"/>
              </w:rPr>
              <w:t>apk</w:t>
            </w:r>
            <w:r>
              <w:rPr>
                <w:rFonts w:hint="eastAsia"/>
              </w:rPr>
              <w:t>文件</w:t>
            </w:r>
            <w:commentRangeEnd w:id="52"/>
            <w:r w:rsidR="005706FC">
              <w:rPr>
                <w:rStyle w:val="ad"/>
              </w:rPr>
              <w:commentReference w:id="52"/>
            </w:r>
          </w:p>
        </w:tc>
      </w:tr>
      <w:tr w:rsidR="00A73D80" w:rsidRPr="00333676" w14:paraId="10DBEC90" w14:textId="77777777" w:rsidTr="0084367A">
        <w:tc>
          <w:tcPr>
            <w:tcW w:w="2132" w:type="dxa"/>
            <w:gridSpan w:val="2"/>
            <w:shd w:val="clear" w:color="auto" w:fill="auto"/>
          </w:tcPr>
          <w:p w14:paraId="12BE5D5D" w14:textId="77777777" w:rsidR="00A73D80" w:rsidRPr="00333676" w:rsidRDefault="00A73D80" w:rsidP="0084367A">
            <w:pPr>
              <w:rPr>
                <w:b/>
                <w:bCs/>
              </w:rPr>
            </w:pPr>
            <w:r w:rsidRPr="00333676">
              <w:rPr>
                <w:rFonts w:hint="eastAsia"/>
                <w:b/>
                <w:bCs/>
              </w:rPr>
              <w:t>测试人员</w:t>
            </w:r>
          </w:p>
        </w:tc>
        <w:tc>
          <w:tcPr>
            <w:tcW w:w="6396" w:type="dxa"/>
            <w:gridSpan w:val="3"/>
            <w:shd w:val="clear" w:color="auto" w:fill="auto"/>
          </w:tcPr>
          <w:p w14:paraId="2C108570" w14:textId="77777777" w:rsidR="00A73D80" w:rsidRPr="00333676" w:rsidRDefault="00A73D80" w:rsidP="0084367A">
            <w:r>
              <w:rPr>
                <w:rFonts w:hint="eastAsia"/>
                <w:lang w:val="zh-CN"/>
              </w:rPr>
              <w:t>王文茹</w:t>
            </w:r>
          </w:p>
        </w:tc>
      </w:tr>
      <w:tr w:rsidR="00A73D80" w:rsidRPr="00333676" w14:paraId="3A75F50A" w14:textId="77777777" w:rsidTr="0084367A">
        <w:tc>
          <w:tcPr>
            <w:tcW w:w="8528" w:type="dxa"/>
            <w:gridSpan w:val="5"/>
            <w:shd w:val="clear" w:color="auto" w:fill="auto"/>
          </w:tcPr>
          <w:p w14:paraId="600EFFBE" w14:textId="77777777" w:rsidR="00A73D80" w:rsidRPr="00333676" w:rsidRDefault="00A73D80" w:rsidP="0084367A">
            <w:r w:rsidRPr="00333676">
              <w:rPr>
                <w:rFonts w:hint="eastAsia"/>
                <w:b/>
                <w:bCs/>
              </w:rPr>
              <w:t>操作步骤</w:t>
            </w:r>
          </w:p>
        </w:tc>
      </w:tr>
      <w:tr w:rsidR="00A73D80" w:rsidRPr="00333676" w14:paraId="69C4B210" w14:textId="77777777" w:rsidTr="0084367A">
        <w:tc>
          <w:tcPr>
            <w:tcW w:w="8528" w:type="dxa"/>
            <w:gridSpan w:val="5"/>
            <w:shd w:val="clear" w:color="auto" w:fill="auto"/>
          </w:tcPr>
          <w:p w14:paraId="5A465261" w14:textId="77777777" w:rsidR="00A73D80" w:rsidRPr="00DA6524" w:rsidRDefault="00A73D80" w:rsidP="00A73D80">
            <w:pPr>
              <w:pStyle w:val="a8"/>
              <w:numPr>
                <w:ilvl w:val="1"/>
                <w:numId w:val="8"/>
              </w:numPr>
              <w:ind w:left="313" w:firstLineChars="0" w:hanging="284"/>
              <w:jc w:val="both"/>
              <w:rPr>
                <w:b/>
                <w:bCs/>
              </w:rPr>
            </w:pPr>
            <w:r>
              <w:rPr>
                <w:rFonts w:hint="eastAsia"/>
                <w:b/>
                <w:bCs/>
              </w:rPr>
              <w:t>将反编译的</w:t>
            </w:r>
            <w:r>
              <w:rPr>
                <w:rFonts w:hint="eastAsia"/>
                <w:b/>
                <w:bCs/>
              </w:rPr>
              <w:t>apk</w:t>
            </w:r>
            <w:r>
              <w:rPr>
                <w:rFonts w:hint="eastAsia"/>
                <w:b/>
                <w:bCs/>
              </w:rPr>
              <w:t>文件拷贝至</w:t>
            </w:r>
            <w:r w:rsidR="008A0D07">
              <w:rPr>
                <w:rFonts w:hint="eastAsia"/>
                <w:b/>
                <w:bCs/>
              </w:rPr>
              <w:t>dex</w:t>
            </w:r>
            <w:r w:rsidR="008A0D07">
              <w:rPr>
                <w:b/>
                <w:bCs/>
              </w:rPr>
              <w:t>2jar</w:t>
            </w:r>
            <w:r w:rsidR="008A0D07">
              <w:rPr>
                <w:b/>
                <w:bCs/>
              </w:rPr>
              <w:t>目录下</w:t>
            </w:r>
            <w:r w:rsidRPr="00DA6524">
              <w:rPr>
                <w:rFonts w:hint="eastAsia"/>
                <w:b/>
                <w:bCs/>
              </w:rPr>
              <w:t>；</w:t>
            </w:r>
          </w:p>
          <w:p w14:paraId="56D33398" w14:textId="77777777" w:rsidR="00A73D80" w:rsidRPr="00DA6524" w:rsidRDefault="00A73D80" w:rsidP="00A73D80">
            <w:pPr>
              <w:pStyle w:val="a8"/>
              <w:numPr>
                <w:ilvl w:val="1"/>
                <w:numId w:val="8"/>
              </w:numPr>
              <w:ind w:left="313" w:firstLineChars="0" w:hanging="284"/>
              <w:jc w:val="both"/>
              <w:rPr>
                <w:b/>
                <w:bCs/>
              </w:rPr>
            </w:pPr>
            <w:r>
              <w:rPr>
                <w:rFonts w:hint="eastAsia"/>
                <w:b/>
                <w:bCs/>
              </w:rPr>
              <w:t>运行集成功能后的</w:t>
            </w:r>
            <w:r>
              <w:rPr>
                <w:rFonts w:hint="eastAsia"/>
                <w:b/>
                <w:bCs/>
              </w:rPr>
              <w:t>dex2jar</w:t>
            </w:r>
            <w:r w:rsidRPr="00DA6524">
              <w:rPr>
                <w:rFonts w:hint="eastAsia"/>
                <w:b/>
                <w:bCs/>
              </w:rPr>
              <w:t>；</w:t>
            </w:r>
          </w:p>
          <w:p w14:paraId="7F6F3EAF" w14:textId="77777777" w:rsidR="00A73D80" w:rsidRPr="00DA6524" w:rsidRDefault="008A0D07" w:rsidP="00A73D80">
            <w:pPr>
              <w:pStyle w:val="a8"/>
              <w:numPr>
                <w:ilvl w:val="1"/>
                <w:numId w:val="8"/>
              </w:numPr>
              <w:ind w:left="313" w:firstLineChars="0" w:hanging="284"/>
              <w:jc w:val="both"/>
              <w:rPr>
                <w:b/>
                <w:bCs/>
              </w:rPr>
            </w:pPr>
            <w:commentRangeStart w:id="53"/>
            <w:r>
              <w:rPr>
                <w:rFonts w:hint="eastAsia"/>
                <w:b/>
                <w:bCs/>
              </w:rPr>
              <w:t>查看</w:t>
            </w:r>
            <w:commentRangeEnd w:id="53"/>
            <w:r w:rsidR="00381592">
              <w:rPr>
                <w:rStyle w:val="ad"/>
              </w:rPr>
              <w:commentReference w:id="53"/>
            </w:r>
            <w:r>
              <w:rPr>
                <w:rFonts w:hint="eastAsia"/>
                <w:b/>
                <w:bCs/>
              </w:rPr>
              <w:t>反编译</w:t>
            </w:r>
            <w:r>
              <w:rPr>
                <w:b/>
                <w:bCs/>
              </w:rPr>
              <w:t>出的资源文件，</w:t>
            </w:r>
            <w:r>
              <w:rPr>
                <w:rFonts w:hint="eastAsia"/>
                <w:b/>
                <w:bCs/>
              </w:rPr>
              <w:t>若</w:t>
            </w:r>
            <w:r>
              <w:rPr>
                <w:b/>
                <w:bCs/>
              </w:rPr>
              <w:t>顺利反编译则</w:t>
            </w:r>
            <w:commentRangeStart w:id="54"/>
            <w:r>
              <w:rPr>
                <w:b/>
                <w:bCs/>
              </w:rPr>
              <w:t>返回</w:t>
            </w:r>
            <w:commentRangeEnd w:id="54"/>
            <w:r w:rsidR="00381592">
              <w:rPr>
                <w:rStyle w:val="ad"/>
              </w:rPr>
              <w:commentReference w:id="54"/>
            </w:r>
            <w:r>
              <w:rPr>
                <w:b/>
                <w:bCs/>
              </w:rPr>
              <w:t>反编译文件</w:t>
            </w:r>
            <w:r>
              <w:rPr>
                <w:rFonts w:hint="eastAsia"/>
                <w:b/>
                <w:bCs/>
              </w:rPr>
              <w:t>资源</w:t>
            </w:r>
            <w:r>
              <w:rPr>
                <w:b/>
                <w:bCs/>
              </w:rPr>
              <w:t>成功</w:t>
            </w:r>
            <w:r w:rsidR="00A73D80" w:rsidRPr="00DA6524">
              <w:rPr>
                <w:rFonts w:hint="eastAsia"/>
                <w:b/>
                <w:bCs/>
              </w:rPr>
              <w:t>。</w:t>
            </w:r>
          </w:p>
        </w:tc>
      </w:tr>
      <w:tr w:rsidR="00A73D80" w:rsidRPr="00333676" w14:paraId="26501D62" w14:textId="77777777" w:rsidTr="0084367A">
        <w:tc>
          <w:tcPr>
            <w:tcW w:w="2093" w:type="dxa"/>
            <w:shd w:val="clear" w:color="auto" w:fill="auto"/>
          </w:tcPr>
          <w:p w14:paraId="39EFFEA2" w14:textId="77777777" w:rsidR="00A73D80" w:rsidRPr="00333676" w:rsidRDefault="00A73D80" w:rsidP="0084367A">
            <w:pPr>
              <w:rPr>
                <w:b/>
                <w:bCs/>
              </w:rPr>
            </w:pPr>
            <w:r>
              <w:rPr>
                <w:rFonts w:hint="eastAsia"/>
                <w:b/>
                <w:bCs/>
              </w:rPr>
              <w:t>预测结果</w:t>
            </w:r>
          </w:p>
        </w:tc>
        <w:tc>
          <w:tcPr>
            <w:tcW w:w="6435" w:type="dxa"/>
            <w:gridSpan w:val="4"/>
            <w:shd w:val="clear" w:color="auto" w:fill="auto"/>
          </w:tcPr>
          <w:p w14:paraId="47085921" w14:textId="77777777" w:rsidR="00A73D80" w:rsidRPr="00333676" w:rsidRDefault="008A0D07" w:rsidP="0084367A">
            <w:pPr>
              <w:ind w:firstLine="0"/>
              <w:rPr>
                <w:b/>
                <w:bCs/>
              </w:rPr>
            </w:pPr>
            <w:r>
              <w:rPr>
                <w:b/>
                <w:bCs/>
              </w:rPr>
              <w:t>集成功能</w:t>
            </w:r>
            <w:r>
              <w:rPr>
                <w:rFonts w:hint="eastAsia"/>
                <w:b/>
                <w:bCs/>
              </w:rPr>
              <w:t>后</w:t>
            </w:r>
            <w:r>
              <w:rPr>
                <w:b/>
                <w:bCs/>
              </w:rPr>
              <w:t>的</w:t>
            </w:r>
            <w:r>
              <w:rPr>
                <w:b/>
                <w:bCs/>
              </w:rPr>
              <w:t>dex2jar</w:t>
            </w:r>
            <w:r>
              <w:rPr>
                <w:b/>
                <w:bCs/>
              </w:rPr>
              <w:t>可成功获取文件</w:t>
            </w:r>
            <w:r>
              <w:rPr>
                <w:rFonts w:hint="eastAsia"/>
                <w:b/>
                <w:bCs/>
              </w:rPr>
              <w:t>资源</w:t>
            </w:r>
          </w:p>
        </w:tc>
      </w:tr>
    </w:tbl>
    <w:p w14:paraId="6A83FCA2" w14:textId="77777777" w:rsidR="00A73D80" w:rsidRPr="007D2C74" w:rsidRDefault="00A73D80" w:rsidP="007D2C74">
      <w:pPr>
        <w:pStyle w:val="ac"/>
        <w:jc w:val="center"/>
        <w:rPr>
          <w:rFonts w:ascii="黑体" w:hAnsi="黑体"/>
          <w:sz w:val="21"/>
          <w:szCs w:val="21"/>
        </w:rPr>
      </w:pPr>
      <w:r w:rsidRPr="00DB3893">
        <w:rPr>
          <w:rFonts w:ascii="黑体" w:hAnsi="黑体" w:hint="eastAsia"/>
          <w:sz w:val="21"/>
          <w:szCs w:val="21"/>
        </w:rPr>
        <w:t>表</w:t>
      </w:r>
      <w:r w:rsidR="008A0D07">
        <w:rPr>
          <w:rFonts w:ascii="黑体" w:hAnsi="黑体"/>
          <w:sz w:val="21"/>
          <w:szCs w:val="21"/>
        </w:rPr>
        <w:t>5</w:t>
      </w:r>
      <w:r w:rsidRPr="00DB3893">
        <w:rPr>
          <w:rFonts w:ascii="黑体" w:hAnsi="黑体"/>
          <w:sz w:val="21"/>
          <w:szCs w:val="21"/>
        </w:rPr>
        <w:t xml:space="preserve"> </w:t>
      </w:r>
      <w:r w:rsidR="008A0D07">
        <w:rPr>
          <w:rFonts w:hint="eastAsia"/>
          <w:kern w:val="0"/>
        </w:rPr>
        <w:t>获取文件资源</w:t>
      </w:r>
      <w:r>
        <w:rPr>
          <w:rFonts w:ascii="黑体" w:hAnsi="黑体" w:hint="eastAsia"/>
          <w:sz w:val="21"/>
          <w:szCs w:val="21"/>
        </w:rPr>
        <w:t>的测试用例</w:t>
      </w:r>
    </w:p>
    <w:p w14:paraId="647FD05B" w14:textId="77777777" w:rsidR="002F3B27" w:rsidRDefault="002F3B27" w:rsidP="002F3B27">
      <w:pPr>
        <w:pStyle w:val="1"/>
      </w:pPr>
      <w:bookmarkStart w:id="55" w:name="_Toc483346584"/>
      <w:r>
        <w:rPr>
          <w:rFonts w:hint="eastAsia"/>
        </w:rPr>
        <w:t>非功能需求测试</w:t>
      </w:r>
      <w:bookmarkEnd w:id="55"/>
    </w:p>
    <w:p w14:paraId="1669166B" w14:textId="77777777" w:rsidR="007D2C74" w:rsidRDefault="007D2C74" w:rsidP="007D2C74">
      <w:r w:rsidRPr="007D2C74">
        <w:rPr>
          <w:rFonts w:hint="eastAsia"/>
        </w:rPr>
        <w:t>非功能需求测试用例的设计主要是考察</w:t>
      </w:r>
      <w:r>
        <w:rPr>
          <w:rFonts w:hint="eastAsia"/>
        </w:rPr>
        <w:t>dex2jar</w:t>
      </w:r>
      <w:r>
        <w:rPr>
          <w:rFonts w:hint="eastAsia"/>
        </w:rPr>
        <w:t>的版本兼容性，可用性，以及</w:t>
      </w:r>
      <w:commentRangeStart w:id="56"/>
      <w:r>
        <w:rPr>
          <w:rFonts w:hint="eastAsia"/>
        </w:rPr>
        <w:t>扩展的图形界面的功能测试</w:t>
      </w:r>
      <w:commentRangeEnd w:id="56"/>
      <w:r w:rsidR="00381592">
        <w:rPr>
          <w:rStyle w:val="ad"/>
        </w:rPr>
        <w:commentReference w:id="56"/>
      </w:r>
      <w:r>
        <w:rPr>
          <w:rFonts w:hint="eastAsia"/>
        </w:rPr>
        <w:t>，看是否满足需求说明书当中的要求。执行前面设计的一系列测试用例从中总结出相应的信息并进行记录</w:t>
      </w:r>
      <w:r w:rsidRPr="007D2C74">
        <w:rPr>
          <w:rFonts w:hint="eastAsia"/>
        </w:rPr>
        <w:t>。</w:t>
      </w:r>
    </w:p>
    <w:p w14:paraId="588DB4CD" w14:textId="77777777" w:rsidR="007D2C74" w:rsidRDefault="007D2C74" w:rsidP="007D2C74">
      <w:pPr>
        <w:pStyle w:val="2"/>
      </w:pPr>
      <w:bookmarkStart w:id="57" w:name="_Toc483346585"/>
      <w:r>
        <w:rPr>
          <w:rFonts w:hint="eastAsia"/>
        </w:rPr>
        <w:t>4.1版本兼容性</w:t>
      </w:r>
      <w:r w:rsidR="0084367A">
        <w:rPr>
          <w:rFonts w:hint="eastAsia"/>
        </w:rPr>
        <w:t>测试</w:t>
      </w:r>
      <w:bookmarkEnd w:id="57"/>
    </w:p>
    <w:p w14:paraId="4F5E0393" w14:textId="77777777" w:rsidR="0084367A" w:rsidRDefault="0084367A" w:rsidP="0084367A">
      <w:pPr>
        <w:rPr>
          <w:kern w:val="0"/>
        </w:rPr>
      </w:pPr>
      <w:r>
        <w:rPr>
          <w:kern w:val="0"/>
        </w:rPr>
        <w:t>Dex2jar</w:t>
      </w:r>
      <w:r>
        <w:rPr>
          <w:rFonts w:hint="eastAsia"/>
          <w:kern w:val="0"/>
        </w:rPr>
        <w:t>需要实现对所有的</w:t>
      </w:r>
      <w:r>
        <w:rPr>
          <w:kern w:val="0"/>
        </w:rPr>
        <w:t>apk</w:t>
      </w:r>
      <w:r>
        <w:rPr>
          <w:rFonts w:hint="eastAsia"/>
          <w:kern w:val="0"/>
        </w:rPr>
        <w:t>文件可以正常的反编译，得出原始的</w:t>
      </w:r>
      <w:r>
        <w:rPr>
          <w:kern w:val="0"/>
        </w:rPr>
        <w:t>jar</w:t>
      </w:r>
      <w:r>
        <w:rPr>
          <w:rFonts w:hint="eastAsia"/>
          <w:kern w:val="0"/>
        </w:rPr>
        <w:t>包，因此要求</w:t>
      </w:r>
      <w:commentRangeStart w:id="58"/>
      <w:r>
        <w:rPr>
          <w:rFonts w:hint="eastAsia"/>
          <w:kern w:val="0"/>
        </w:rPr>
        <w:lastRenderedPageBreak/>
        <w:t>兼容各个版本的</w:t>
      </w:r>
      <w:r>
        <w:rPr>
          <w:kern w:val="0"/>
        </w:rPr>
        <w:t>android</w:t>
      </w:r>
      <w:r>
        <w:rPr>
          <w:rFonts w:hint="eastAsia"/>
          <w:kern w:val="0"/>
        </w:rPr>
        <w:t>平台</w:t>
      </w:r>
      <w:commentRangeEnd w:id="58"/>
      <w:r w:rsidR="00381592">
        <w:rPr>
          <w:rStyle w:val="ad"/>
        </w:rPr>
        <w:commentReference w:id="58"/>
      </w:r>
      <w:r>
        <w:rPr>
          <w:rFonts w:hint="eastAsia"/>
          <w:kern w:val="0"/>
        </w:rPr>
        <w:t>。设计测试用例的目的是查看是否对某个版本的</w:t>
      </w:r>
      <w:r>
        <w:rPr>
          <w:rFonts w:hint="eastAsia"/>
          <w:kern w:val="0"/>
        </w:rPr>
        <w:t>android</w:t>
      </w:r>
      <w:r>
        <w:rPr>
          <w:rFonts w:hint="eastAsia"/>
          <w:kern w:val="0"/>
        </w:rPr>
        <w:t>平台不支持。</w:t>
      </w:r>
    </w:p>
    <w:p w14:paraId="64BBF5D7" w14:textId="77777777" w:rsidR="0084367A" w:rsidRPr="0084367A" w:rsidRDefault="0084367A" w:rsidP="0084367A">
      <w:r>
        <w:rPr>
          <w:rFonts w:hint="eastAsia"/>
          <w:kern w:val="0"/>
        </w:rPr>
        <w:t>测试用例描述如下：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2"/>
        <w:gridCol w:w="2132"/>
        <w:gridCol w:w="2132"/>
        <w:gridCol w:w="2132"/>
      </w:tblGrid>
      <w:tr w:rsidR="007D2C74" w:rsidRPr="007D2C74" w14:paraId="1509F166" w14:textId="77777777" w:rsidTr="0084367A">
        <w:tc>
          <w:tcPr>
            <w:tcW w:w="2132" w:type="dxa"/>
            <w:shd w:val="clear" w:color="auto" w:fill="auto"/>
          </w:tcPr>
          <w:p w14:paraId="19D33856" w14:textId="77777777" w:rsidR="007D2C74" w:rsidRPr="007D2C74" w:rsidRDefault="007D2C74" w:rsidP="007D2C74">
            <w:pPr>
              <w:rPr>
                <w:b/>
                <w:bCs/>
              </w:rPr>
            </w:pPr>
            <w:r w:rsidRPr="007D2C74">
              <w:rPr>
                <w:rFonts w:hint="eastAsia"/>
                <w:b/>
                <w:bCs/>
              </w:rPr>
              <w:t>项目</w:t>
            </w:r>
          </w:p>
        </w:tc>
        <w:tc>
          <w:tcPr>
            <w:tcW w:w="2132" w:type="dxa"/>
            <w:shd w:val="clear" w:color="auto" w:fill="auto"/>
          </w:tcPr>
          <w:p w14:paraId="5724FF0D" w14:textId="77777777" w:rsidR="007D2C74" w:rsidRPr="007D2C74" w:rsidRDefault="007D2C74" w:rsidP="007D2C74">
            <w:pPr>
              <w:ind w:firstLine="0"/>
            </w:pPr>
            <w:r>
              <w:rPr>
                <w:rFonts w:hint="eastAsia"/>
              </w:rPr>
              <w:t>dex2jar</w:t>
            </w:r>
            <w:r>
              <w:rPr>
                <w:rFonts w:hint="eastAsia"/>
              </w:rPr>
              <w:t>测试及优化</w:t>
            </w:r>
          </w:p>
        </w:tc>
        <w:tc>
          <w:tcPr>
            <w:tcW w:w="2132" w:type="dxa"/>
            <w:shd w:val="clear" w:color="auto" w:fill="auto"/>
          </w:tcPr>
          <w:p w14:paraId="41597E53" w14:textId="77777777" w:rsidR="007D2C74" w:rsidRPr="007D2C74" w:rsidRDefault="007D2C74" w:rsidP="007D2C74">
            <w:pPr>
              <w:rPr>
                <w:b/>
                <w:bCs/>
              </w:rPr>
            </w:pPr>
            <w:r w:rsidRPr="007D2C74">
              <w:rPr>
                <w:rFonts w:hint="eastAsia"/>
                <w:b/>
                <w:bCs/>
              </w:rPr>
              <w:t>版本</w:t>
            </w:r>
          </w:p>
        </w:tc>
        <w:tc>
          <w:tcPr>
            <w:tcW w:w="2132" w:type="dxa"/>
            <w:shd w:val="clear" w:color="auto" w:fill="auto"/>
          </w:tcPr>
          <w:p w14:paraId="214FFF82" w14:textId="77777777" w:rsidR="007D2C74" w:rsidRPr="007D2C74" w:rsidRDefault="007D2C74" w:rsidP="007D2C74">
            <w:r>
              <w:t>V</w:t>
            </w:r>
            <w:r>
              <w:rPr>
                <w:rFonts w:hint="eastAsia"/>
              </w:rPr>
              <w:t>1.1</w:t>
            </w:r>
          </w:p>
        </w:tc>
      </w:tr>
      <w:tr w:rsidR="007D2C74" w:rsidRPr="007D2C74" w14:paraId="6AC3D611" w14:textId="77777777" w:rsidTr="0084367A">
        <w:tc>
          <w:tcPr>
            <w:tcW w:w="2132" w:type="dxa"/>
            <w:shd w:val="clear" w:color="auto" w:fill="auto"/>
          </w:tcPr>
          <w:p w14:paraId="397EA15C" w14:textId="77777777" w:rsidR="007D2C74" w:rsidRPr="007D2C74" w:rsidRDefault="007D2C74" w:rsidP="007D2C74">
            <w:pPr>
              <w:rPr>
                <w:b/>
                <w:bCs/>
              </w:rPr>
            </w:pPr>
            <w:r w:rsidRPr="007D2C74">
              <w:rPr>
                <w:rFonts w:hint="eastAsia"/>
                <w:b/>
                <w:bCs/>
              </w:rPr>
              <w:t>非功能性需求</w:t>
            </w:r>
          </w:p>
        </w:tc>
        <w:tc>
          <w:tcPr>
            <w:tcW w:w="2132" w:type="dxa"/>
            <w:shd w:val="clear" w:color="auto" w:fill="auto"/>
          </w:tcPr>
          <w:p w14:paraId="4A010EF4" w14:textId="77777777" w:rsidR="007D2C74" w:rsidRPr="007D2C74" w:rsidRDefault="007D2C74" w:rsidP="007D2C74">
            <w:r>
              <w:rPr>
                <w:rFonts w:hint="eastAsia"/>
              </w:rPr>
              <w:t>版本兼容性</w:t>
            </w:r>
          </w:p>
        </w:tc>
        <w:tc>
          <w:tcPr>
            <w:tcW w:w="2132" w:type="dxa"/>
            <w:shd w:val="clear" w:color="auto" w:fill="auto"/>
          </w:tcPr>
          <w:p w14:paraId="25A779E3" w14:textId="77777777" w:rsidR="007D2C74" w:rsidRPr="007D2C74" w:rsidRDefault="007D2C74" w:rsidP="007D2C74">
            <w:pPr>
              <w:rPr>
                <w:b/>
                <w:bCs/>
              </w:rPr>
            </w:pPr>
            <w:r w:rsidRPr="007D2C74">
              <w:rPr>
                <w:rFonts w:hint="eastAsia"/>
                <w:b/>
                <w:bCs/>
              </w:rPr>
              <w:t>编制人</w:t>
            </w:r>
          </w:p>
        </w:tc>
        <w:tc>
          <w:tcPr>
            <w:tcW w:w="2132" w:type="dxa"/>
            <w:shd w:val="clear" w:color="auto" w:fill="auto"/>
          </w:tcPr>
          <w:p w14:paraId="24FBCBBD" w14:textId="77777777" w:rsidR="007D2C74" w:rsidRPr="007D2C74" w:rsidRDefault="007D2C74" w:rsidP="007D2C74">
            <w:r>
              <w:rPr>
                <w:rFonts w:hint="eastAsia"/>
              </w:rPr>
              <w:t>蒋波</w:t>
            </w:r>
            <w:r w:rsidRPr="007D2C74">
              <w:rPr>
                <w:rFonts w:hint="eastAsia"/>
              </w:rPr>
              <w:t xml:space="preserve"> </w:t>
            </w:r>
          </w:p>
        </w:tc>
      </w:tr>
      <w:tr w:rsidR="007D2C74" w:rsidRPr="007D2C74" w14:paraId="32B6A528" w14:textId="77777777" w:rsidTr="0084367A">
        <w:tc>
          <w:tcPr>
            <w:tcW w:w="2132" w:type="dxa"/>
            <w:shd w:val="clear" w:color="auto" w:fill="auto"/>
          </w:tcPr>
          <w:p w14:paraId="75F84428" w14:textId="77777777" w:rsidR="007D2C74" w:rsidRPr="007D2C74" w:rsidRDefault="007D2C74" w:rsidP="007D2C74">
            <w:pPr>
              <w:rPr>
                <w:b/>
                <w:bCs/>
              </w:rPr>
            </w:pPr>
            <w:r w:rsidRPr="007D2C74">
              <w:rPr>
                <w:rFonts w:hint="eastAsia"/>
                <w:b/>
                <w:bCs/>
              </w:rPr>
              <w:t>用例</w:t>
            </w:r>
            <w:r w:rsidRPr="007D2C74">
              <w:rPr>
                <w:rFonts w:hint="eastAsia"/>
                <w:b/>
                <w:bCs/>
              </w:rPr>
              <w:t>ID</w:t>
            </w:r>
          </w:p>
        </w:tc>
        <w:tc>
          <w:tcPr>
            <w:tcW w:w="2132" w:type="dxa"/>
            <w:shd w:val="clear" w:color="auto" w:fill="auto"/>
          </w:tcPr>
          <w:p w14:paraId="505BA7A5" w14:textId="77777777" w:rsidR="007D2C74" w:rsidRPr="007D2C74" w:rsidRDefault="007D2C74" w:rsidP="007D2C74">
            <w:r>
              <w:rPr>
                <w:rFonts w:hint="eastAsia"/>
              </w:rPr>
              <w:t>6</w:t>
            </w:r>
          </w:p>
        </w:tc>
        <w:tc>
          <w:tcPr>
            <w:tcW w:w="2132" w:type="dxa"/>
            <w:shd w:val="clear" w:color="auto" w:fill="auto"/>
          </w:tcPr>
          <w:p w14:paraId="673B3B2F" w14:textId="77777777" w:rsidR="007D2C74" w:rsidRPr="007D2C74" w:rsidRDefault="007D2C74" w:rsidP="007D2C74">
            <w:pPr>
              <w:rPr>
                <w:b/>
                <w:bCs/>
              </w:rPr>
            </w:pPr>
            <w:r w:rsidRPr="007D2C74">
              <w:rPr>
                <w:rFonts w:hint="eastAsia"/>
                <w:b/>
                <w:bCs/>
              </w:rPr>
              <w:t>时间</w:t>
            </w:r>
          </w:p>
        </w:tc>
        <w:tc>
          <w:tcPr>
            <w:tcW w:w="2132" w:type="dxa"/>
            <w:shd w:val="clear" w:color="auto" w:fill="auto"/>
          </w:tcPr>
          <w:p w14:paraId="665A5689" w14:textId="77777777" w:rsidR="007D2C74" w:rsidRPr="007D2C74" w:rsidRDefault="007D2C74" w:rsidP="007D2C74">
            <w:r>
              <w:rPr>
                <w:rFonts w:hint="eastAsia"/>
              </w:rPr>
              <w:t>2017-05-23</w:t>
            </w:r>
          </w:p>
        </w:tc>
      </w:tr>
      <w:tr w:rsidR="007D2C74" w:rsidRPr="007D2C74" w14:paraId="521368A7" w14:textId="77777777" w:rsidTr="0084367A">
        <w:tc>
          <w:tcPr>
            <w:tcW w:w="2132" w:type="dxa"/>
            <w:shd w:val="clear" w:color="auto" w:fill="auto"/>
          </w:tcPr>
          <w:p w14:paraId="23EAABC7" w14:textId="77777777" w:rsidR="007D2C74" w:rsidRPr="007D2C74" w:rsidRDefault="007D2C74" w:rsidP="007D2C74">
            <w:pPr>
              <w:rPr>
                <w:b/>
                <w:bCs/>
              </w:rPr>
            </w:pPr>
            <w:r w:rsidRPr="007D2C74">
              <w:rPr>
                <w:rFonts w:hint="eastAsia"/>
                <w:b/>
                <w:bCs/>
              </w:rPr>
              <w:t>相关用例</w:t>
            </w:r>
          </w:p>
        </w:tc>
        <w:tc>
          <w:tcPr>
            <w:tcW w:w="6396" w:type="dxa"/>
            <w:gridSpan w:val="3"/>
            <w:shd w:val="clear" w:color="auto" w:fill="auto"/>
          </w:tcPr>
          <w:p w14:paraId="7CCCA644" w14:textId="77777777" w:rsidR="007D2C74" w:rsidRPr="007D2C74" w:rsidRDefault="007D2C74" w:rsidP="007D2C74">
            <w:pPr>
              <w:rPr>
                <w:b/>
                <w:bCs/>
              </w:rPr>
            </w:pPr>
            <w:r>
              <w:rPr>
                <w:rFonts w:hint="eastAsia"/>
                <w:b/>
                <w:bCs/>
              </w:rPr>
              <w:t>无</w:t>
            </w:r>
          </w:p>
        </w:tc>
      </w:tr>
      <w:tr w:rsidR="007D2C74" w:rsidRPr="007D2C74" w14:paraId="2DEFBDB1" w14:textId="77777777" w:rsidTr="0084367A">
        <w:tc>
          <w:tcPr>
            <w:tcW w:w="2132" w:type="dxa"/>
            <w:shd w:val="clear" w:color="auto" w:fill="auto"/>
          </w:tcPr>
          <w:p w14:paraId="4DA2A283" w14:textId="77777777" w:rsidR="007D2C74" w:rsidRPr="007D2C74" w:rsidRDefault="007D2C74" w:rsidP="007D2C74">
            <w:pPr>
              <w:rPr>
                <w:b/>
                <w:bCs/>
              </w:rPr>
            </w:pPr>
            <w:r w:rsidRPr="007D2C74">
              <w:rPr>
                <w:rFonts w:hint="eastAsia"/>
                <w:b/>
                <w:bCs/>
              </w:rPr>
              <w:t>功能特性</w:t>
            </w:r>
          </w:p>
        </w:tc>
        <w:tc>
          <w:tcPr>
            <w:tcW w:w="6396" w:type="dxa"/>
            <w:gridSpan w:val="3"/>
            <w:shd w:val="clear" w:color="auto" w:fill="auto"/>
          </w:tcPr>
          <w:p w14:paraId="73415F3E" w14:textId="77777777" w:rsidR="007D2C74" w:rsidRPr="007D2C74" w:rsidRDefault="007D2C74" w:rsidP="007D2C74">
            <w:commentRangeStart w:id="59"/>
            <w:r>
              <w:rPr>
                <w:rFonts w:hint="eastAsia"/>
              </w:rPr>
              <w:t>各个版本</w:t>
            </w:r>
            <w:commentRangeEnd w:id="59"/>
            <w:r w:rsidR="00381592">
              <w:rPr>
                <w:rStyle w:val="ad"/>
              </w:rPr>
              <w:commentReference w:id="59"/>
            </w:r>
            <w:r>
              <w:rPr>
                <w:rFonts w:hint="eastAsia"/>
              </w:rPr>
              <w:t>的</w:t>
            </w:r>
            <w:r w:rsidR="0084367A">
              <w:rPr>
                <w:rFonts w:hint="eastAsia"/>
              </w:rPr>
              <w:t>安卓平台的</w:t>
            </w:r>
            <w:r w:rsidR="0084367A">
              <w:rPr>
                <w:rFonts w:hint="eastAsia"/>
              </w:rPr>
              <w:t>apk</w:t>
            </w:r>
            <w:r w:rsidR="0084367A">
              <w:rPr>
                <w:rFonts w:hint="eastAsia"/>
              </w:rPr>
              <w:t>程序均可使用</w:t>
            </w:r>
            <w:r w:rsidR="0084367A">
              <w:rPr>
                <w:rFonts w:hint="eastAsia"/>
              </w:rPr>
              <w:t>dex2jar</w:t>
            </w:r>
            <w:r w:rsidR="0084367A">
              <w:rPr>
                <w:rFonts w:hint="eastAsia"/>
              </w:rPr>
              <w:t>反编译</w:t>
            </w:r>
          </w:p>
        </w:tc>
      </w:tr>
      <w:tr w:rsidR="007D2C74" w:rsidRPr="007D2C74" w14:paraId="095EEEBC" w14:textId="77777777" w:rsidTr="0084367A">
        <w:tc>
          <w:tcPr>
            <w:tcW w:w="2132" w:type="dxa"/>
            <w:shd w:val="clear" w:color="auto" w:fill="auto"/>
          </w:tcPr>
          <w:p w14:paraId="614D05FE" w14:textId="77777777" w:rsidR="007D2C74" w:rsidRPr="007D2C74" w:rsidRDefault="007D2C74" w:rsidP="007D2C74">
            <w:pPr>
              <w:rPr>
                <w:b/>
                <w:bCs/>
              </w:rPr>
            </w:pPr>
            <w:r w:rsidRPr="007D2C74">
              <w:rPr>
                <w:rFonts w:hint="eastAsia"/>
                <w:b/>
                <w:bCs/>
              </w:rPr>
              <w:t>测试目的</w:t>
            </w:r>
          </w:p>
        </w:tc>
        <w:tc>
          <w:tcPr>
            <w:tcW w:w="6396" w:type="dxa"/>
            <w:gridSpan w:val="3"/>
            <w:shd w:val="clear" w:color="auto" w:fill="auto"/>
          </w:tcPr>
          <w:p w14:paraId="62EBC12E" w14:textId="77777777" w:rsidR="007D2C74" w:rsidRPr="007D2C74" w:rsidRDefault="0084367A" w:rsidP="007D2C74">
            <w:r>
              <w:rPr>
                <w:rFonts w:hint="eastAsia"/>
              </w:rPr>
              <w:t>测试不同版本平台的反编译是否可实现</w:t>
            </w:r>
          </w:p>
        </w:tc>
      </w:tr>
      <w:tr w:rsidR="007D2C74" w:rsidRPr="007D2C74" w14:paraId="2081AAAA" w14:textId="77777777" w:rsidTr="0084367A">
        <w:tc>
          <w:tcPr>
            <w:tcW w:w="2132" w:type="dxa"/>
            <w:shd w:val="clear" w:color="auto" w:fill="auto"/>
          </w:tcPr>
          <w:p w14:paraId="19F960CA" w14:textId="77777777" w:rsidR="007D2C74" w:rsidRPr="007D2C74" w:rsidRDefault="007D2C74" w:rsidP="007D2C74">
            <w:pPr>
              <w:rPr>
                <w:b/>
                <w:bCs/>
              </w:rPr>
            </w:pPr>
            <w:r w:rsidRPr="007D2C74">
              <w:rPr>
                <w:rFonts w:hint="eastAsia"/>
                <w:b/>
                <w:bCs/>
              </w:rPr>
              <w:t>预置条件</w:t>
            </w:r>
          </w:p>
        </w:tc>
        <w:tc>
          <w:tcPr>
            <w:tcW w:w="2132" w:type="dxa"/>
            <w:shd w:val="clear" w:color="auto" w:fill="auto"/>
          </w:tcPr>
          <w:p w14:paraId="0F02EB98" w14:textId="77777777" w:rsidR="007D2C74" w:rsidRPr="007D2C74" w:rsidRDefault="007D2C74" w:rsidP="007D2C74">
            <w:r w:rsidRPr="007D2C74">
              <w:rPr>
                <w:rFonts w:hint="eastAsia"/>
              </w:rPr>
              <w:t>环境部署完成</w:t>
            </w:r>
          </w:p>
        </w:tc>
        <w:tc>
          <w:tcPr>
            <w:tcW w:w="2132" w:type="dxa"/>
            <w:shd w:val="clear" w:color="auto" w:fill="auto"/>
          </w:tcPr>
          <w:p w14:paraId="7E14E142" w14:textId="77777777" w:rsidR="007D2C74" w:rsidRPr="007D2C74" w:rsidRDefault="007D2C74" w:rsidP="007D2C74">
            <w:r w:rsidRPr="007D2C74">
              <w:rPr>
                <w:rFonts w:hint="eastAsia"/>
                <w:b/>
                <w:bCs/>
              </w:rPr>
              <w:t>特殊规程说明</w:t>
            </w:r>
          </w:p>
        </w:tc>
        <w:tc>
          <w:tcPr>
            <w:tcW w:w="2132" w:type="dxa"/>
            <w:shd w:val="clear" w:color="auto" w:fill="auto"/>
          </w:tcPr>
          <w:p w14:paraId="0212A647" w14:textId="77777777" w:rsidR="007D2C74" w:rsidRPr="007D2C74" w:rsidRDefault="007D2C74" w:rsidP="007D2C74">
            <w:r w:rsidRPr="007D2C74">
              <w:rPr>
                <w:rFonts w:hint="eastAsia"/>
              </w:rPr>
              <w:t>无</w:t>
            </w:r>
          </w:p>
        </w:tc>
      </w:tr>
      <w:tr w:rsidR="007D2C74" w:rsidRPr="007D2C74" w14:paraId="269B64D9" w14:textId="77777777" w:rsidTr="0084367A">
        <w:tc>
          <w:tcPr>
            <w:tcW w:w="2132" w:type="dxa"/>
            <w:shd w:val="clear" w:color="auto" w:fill="auto"/>
          </w:tcPr>
          <w:p w14:paraId="297D106E" w14:textId="77777777" w:rsidR="007D2C74" w:rsidRPr="007D2C74" w:rsidRDefault="007D2C74" w:rsidP="007D2C74">
            <w:pPr>
              <w:rPr>
                <w:b/>
                <w:bCs/>
              </w:rPr>
            </w:pPr>
            <w:r w:rsidRPr="007D2C74">
              <w:rPr>
                <w:rFonts w:hint="eastAsia"/>
                <w:b/>
                <w:bCs/>
              </w:rPr>
              <w:t>参考信息</w:t>
            </w:r>
          </w:p>
        </w:tc>
        <w:tc>
          <w:tcPr>
            <w:tcW w:w="6396" w:type="dxa"/>
            <w:gridSpan w:val="3"/>
            <w:shd w:val="clear" w:color="auto" w:fill="auto"/>
          </w:tcPr>
          <w:p w14:paraId="3DEC202E" w14:textId="77777777" w:rsidR="007D2C74" w:rsidRPr="007D2C74" w:rsidRDefault="0084367A" w:rsidP="007D2C74">
            <w:r>
              <w:rPr>
                <w:rFonts w:hint="eastAsia"/>
              </w:rPr>
              <w:t>《需求规格说明书</w:t>
            </w:r>
            <w:r>
              <w:rPr>
                <w:rFonts w:hint="eastAsia"/>
              </w:rPr>
              <w:t>v2.1</w:t>
            </w:r>
            <w:r>
              <w:rPr>
                <w:rFonts w:hint="eastAsia"/>
              </w:rPr>
              <w:t>》中</w:t>
            </w:r>
            <w:r>
              <w:rPr>
                <w:rFonts w:hint="eastAsia"/>
              </w:rPr>
              <w:t>5.1</w:t>
            </w:r>
            <w:r>
              <w:rPr>
                <w:rFonts w:hint="eastAsia"/>
              </w:rPr>
              <w:t>版本兼容性的部分</w:t>
            </w:r>
          </w:p>
        </w:tc>
      </w:tr>
      <w:tr w:rsidR="007D2C74" w:rsidRPr="007D2C74" w14:paraId="18558D64" w14:textId="77777777" w:rsidTr="0084367A">
        <w:tc>
          <w:tcPr>
            <w:tcW w:w="2132" w:type="dxa"/>
            <w:shd w:val="clear" w:color="auto" w:fill="auto"/>
          </w:tcPr>
          <w:p w14:paraId="32788E08" w14:textId="77777777" w:rsidR="007D2C74" w:rsidRPr="007D2C74" w:rsidRDefault="007D2C74" w:rsidP="007D2C74">
            <w:pPr>
              <w:rPr>
                <w:b/>
                <w:bCs/>
              </w:rPr>
            </w:pPr>
            <w:r w:rsidRPr="007D2C74">
              <w:rPr>
                <w:rFonts w:hint="eastAsia"/>
                <w:b/>
                <w:bCs/>
              </w:rPr>
              <w:t>测试数据</w:t>
            </w:r>
          </w:p>
        </w:tc>
        <w:tc>
          <w:tcPr>
            <w:tcW w:w="6396" w:type="dxa"/>
            <w:gridSpan w:val="3"/>
            <w:shd w:val="clear" w:color="auto" w:fill="auto"/>
          </w:tcPr>
          <w:p w14:paraId="55EDA165" w14:textId="77777777" w:rsidR="007D2C74" w:rsidRPr="007D2C74" w:rsidRDefault="0084367A" w:rsidP="007D2C74">
            <w:r>
              <w:rPr>
                <w:rFonts w:hint="eastAsia"/>
              </w:rPr>
              <w:t>不同版本平台的</w:t>
            </w:r>
            <w:r>
              <w:rPr>
                <w:rFonts w:hint="eastAsia"/>
              </w:rPr>
              <w:t>apk</w:t>
            </w:r>
            <w:r>
              <w:rPr>
                <w:rFonts w:hint="eastAsia"/>
              </w:rPr>
              <w:t>程序</w:t>
            </w:r>
          </w:p>
        </w:tc>
      </w:tr>
      <w:tr w:rsidR="007D2C74" w:rsidRPr="007D2C74" w14:paraId="0BE1E0FE" w14:textId="77777777" w:rsidTr="0084367A">
        <w:tc>
          <w:tcPr>
            <w:tcW w:w="2132" w:type="dxa"/>
            <w:shd w:val="clear" w:color="auto" w:fill="auto"/>
          </w:tcPr>
          <w:p w14:paraId="251DE5CF" w14:textId="77777777" w:rsidR="007D2C74" w:rsidRPr="007D2C74" w:rsidRDefault="007D2C74" w:rsidP="007D2C74">
            <w:pPr>
              <w:rPr>
                <w:b/>
                <w:bCs/>
              </w:rPr>
            </w:pPr>
            <w:r w:rsidRPr="007D2C74">
              <w:rPr>
                <w:rFonts w:hint="eastAsia"/>
                <w:b/>
                <w:bCs/>
              </w:rPr>
              <w:t>测试人员</w:t>
            </w:r>
          </w:p>
        </w:tc>
        <w:tc>
          <w:tcPr>
            <w:tcW w:w="6396" w:type="dxa"/>
            <w:gridSpan w:val="3"/>
            <w:shd w:val="clear" w:color="auto" w:fill="auto"/>
          </w:tcPr>
          <w:p w14:paraId="0705FDAF" w14:textId="77777777" w:rsidR="007D2C74" w:rsidRPr="007D2C74" w:rsidRDefault="0084367A" w:rsidP="007D2C74">
            <w:r>
              <w:rPr>
                <w:rFonts w:hint="eastAsia"/>
              </w:rPr>
              <w:t>蒋波</w:t>
            </w:r>
          </w:p>
        </w:tc>
      </w:tr>
      <w:tr w:rsidR="007D2C74" w:rsidRPr="007D2C74" w14:paraId="3E089A1E" w14:textId="77777777" w:rsidTr="0084367A">
        <w:tc>
          <w:tcPr>
            <w:tcW w:w="8528" w:type="dxa"/>
            <w:gridSpan w:val="4"/>
            <w:shd w:val="clear" w:color="auto" w:fill="auto"/>
          </w:tcPr>
          <w:p w14:paraId="73812F83" w14:textId="77777777" w:rsidR="007D2C74" w:rsidRPr="007D2C74" w:rsidRDefault="007D2C74" w:rsidP="007D2C74">
            <w:r w:rsidRPr="007D2C74">
              <w:rPr>
                <w:rFonts w:hint="eastAsia"/>
                <w:b/>
                <w:bCs/>
              </w:rPr>
              <w:t>操作步骤</w:t>
            </w:r>
          </w:p>
        </w:tc>
      </w:tr>
      <w:tr w:rsidR="007D2C74" w:rsidRPr="007D2C74" w14:paraId="18B42616" w14:textId="77777777" w:rsidTr="0084367A">
        <w:tc>
          <w:tcPr>
            <w:tcW w:w="8528" w:type="dxa"/>
            <w:gridSpan w:val="4"/>
            <w:shd w:val="clear" w:color="auto" w:fill="auto"/>
          </w:tcPr>
          <w:p w14:paraId="6B0D4F88" w14:textId="77777777" w:rsidR="007D2C74" w:rsidRPr="007D2C74" w:rsidRDefault="007D2C74" w:rsidP="007D2C74">
            <w:pPr>
              <w:rPr>
                <w:b/>
                <w:bCs/>
              </w:rPr>
            </w:pPr>
            <w:r w:rsidRPr="007D2C74">
              <w:rPr>
                <w:rFonts w:hint="eastAsia"/>
                <w:b/>
                <w:bCs/>
              </w:rPr>
              <w:t>1.</w:t>
            </w:r>
            <w:commentRangeStart w:id="60"/>
            <w:r w:rsidR="0084367A">
              <w:rPr>
                <w:rFonts w:hint="eastAsia"/>
                <w:b/>
                <w:bCs/>
              </w:rPr>
              <w:t>寻找</w:t>
            </w:r>
            <w:commentRangeEnd w:id="60"/>
            <w:r w:rsidR="00381592">
              <w:rPr>
                <w:rStyle w:val="ad"/>
              </w:rPr>
              <w:commentReference w:id="60"/>
            </w:r>
            <w:r w:rsidR="0084367A">
              <w:rPr>
                <w:rFonts w:hint="eastAsia"/>
                <w:b/>
                <w:bCs/>
              </w:rPr>
              <w:t>不同版本平台的</w:t>
            </w:r>
            <w:r w:rsidR="0084367A">
              <w:rPr>
                <w:rFonts w:hint="eastAsia"/>
                <w:b/>
                <w:bCs/>
              </w:rPr>
              <w:t>apk</w:t>
            </w:r>
            <w:r w:rsidR="0084367A">
              <w:rPr>
                <w:rFonts w:hint="eastAsia"/>
                <w:b/>
                <w:bCs/>
              </w:rPr>
              <w:t>程序；</w:t>
            </w:r>
          </w:p>
          <w:p w14:paraId="78B0FE0D" w14:textId="77777777" w:rsidR="007D2C74" w:rsidRPr="007D2C74" w:rsidRDefault="007D2C74" w:rsidP="007D2C74">
            <w:pPr>
              <w:rPr>
                <w:b/>
                <w:bCs/>
              </w:rPr>
            </w:pPr>
            <w:r w:rsidRPr="007D2C74">
              <w:rPr>
                <w:rFonts w:hint="eastAsia"/>
                <w:b/>
                <w:bCs/>
              </w:rPr>
              <w:t>2.</w:t>
            </w:r>
            <w:r w:rsidR="0084367A">
              <w:rPr>
                <w:rFonts w:hint="eastAsia"/>
                <w:b/>
                <w:bCs/>
              </w:rPr>
              <w:t>按功能性需求步骤反编译</w:t>
            </w:r>
            <w:r w:rsidR="0084367A">
              <w:rPr>
                <w:rFonts w:hint="eastAsia"/>
                <w:b/>
                <w:bCs/>
              </w:rPr>
              <w:t>apk</w:t>
            </w:r>
            <w:r w:rsidR="0084367A">
              <w:rPr>
                <w:rFonts w:hint="eastAsia"/>
                <w:b/>
                <w:bCs/>
              </w:rPr>
              <w:t>文件；</w:t>
            </w:r>
          </w:p>
          <w:p w14:paraId="390F3D6C" w14:textId="77777777" w:rsidR="007D2C74" w:rsidRPr="007D2C74" w:rsidRDefault="007D2C74" w:rsidP="007D2C74">
            <w:pPr>
              <w:rPr>
                <w:b/>
                <w:bCs/>
              </w:rPr>
            </w:pPr>
            <w:r w:rsidRPr="007D2C74">
              <w:rPr>
                <w:rFonts w:hint="eastAsia"/>
                <w:b/>
                <w:bCs/>
              </w:rPr>
              <w:t>3.</w:t>
            </w:r>
            <w:r w:rsidRPr="007D2C74">
              <w:rPr>
                <w:rFonts w:hint="eastAsia"/>
                <w:b/>
                <w:bCs/>
              </w:rPr>
              <w:t>记录测试结果</w:t>
            </w:r>
            <w:r w:rsidR="0084367A">
              <w:rPr>
                <w:rFonts w:hint="eastAsia"/>
                <w:b/>
                <w:bCs/>
              </w:rPr>
              <w:t>。</w:t>
            </w:r>
          </w:p>
        </w:tc>
      </w:tr>
    </w:tbl>
    <w:p w14:paraId="5225E944" w14:textId="77777777" w:rsidR="0084367A" w:rsidRPr="007D2C74" w:rsidRDefault="0084367A" w:rsidP="0084367A">
      <w:pPr>
        <w:pStyle w:val="ac"/>
        <w:jc w:val="center"/>
        <w:rPr>
          <w:rFonts w:ascii="黑体" w:hAnsi="黑体"/>
          <w:sz w:val="21"/>
          <w:szCs w:val="21"/>
        </w:rPr>
      </w:pPr>
      <w:r w:rsidRPr="00DB3893">
        <w:rPr>
          <w:rFonts w:ascii="黑体" w:hAnsi="黑体" w:hint="eastAsia"/>
          <w:sz w:val="21"/>
          <w:szCs w:val="21"/>
        </w:rPr>
        <w:t>表</w:t>
      </w:r>
      <w:r>
        <w:rPr>
          <w:rFonts w:ascii="黑体" w:hAnsi="黑体" w:hint="eastAsia"/>
          <w:sz w:val="21"/>
          <w:szCs w:val="21"/>
        </w:rPr>
        <w:t>6</w:t>
      </w:r>
      <w:r w:rsidRPr="00DB3893">
        <w:rPr>
          <w:rFonts w:ascii="黑体" w:hAnsi="黑体"/>
          <w:sz w:val="21"/>
          <w:szCs w:val="21"/>
        </w:rPr>
        <w:t xml:space="preserve"> </w:t>
      </w:r>
      <w:r>
        <w:rPr>
          <w:rFonts w:hint="eastAsia"/>
        </w:rPr>
        <w:t>版本兼容性</w:t>
      </w:r>
      <w:r>
        <w:rPr>
          <w:rFonts w:ascii="黑体" w:hAnsi="黑体" w:hint="eastAsia"/>
          <w:sz w:val="21"/>
          <w:szCs w:val="21"/>
        </w:rPr>
        <w:t>的测试用例</w:t>
      </w:r>
    </w:p>
    <w:p w14:paraId="1372B64A" w14:textId="77777777" w:rsidR="007D2C74" w:rsidRDefault="0084367A" w:rsidP="0084367A">
      <w:pPr>
        <w:pStyle w:val="2"/>
      </w:pPr>
      <w:bookmarkStart w:id="61" w:name="_Toc483346586"/>
      <w:r>
        <w:rPr>
          <w:rFonts w:hint="eastAsia"/>
        </w:rPr>
        <w:t>4.2图形界面测试</w:t>
      </w:r>
      <w:bookmarkEnd w:id="61"/>
    </w:p>
    <w:p w14:paraId="32C7ED88" w14:textId="77777777" w:rsidR="0084367A" w:rsidRDefault="0084367A" w:rsidP="0084367A">
      <w:r>
        <w:rPr>
          <w:rFonts w:hint="eastAsia"/>
        </w:rPr>
        <w:t>图形界面属于扩展功能，是为只能在命令行中运行的</w:t>
      </w:r>
      <w:r>
        <w:t>dax2jar</w:t>
      </w:r>
      <w:r>
        <w:rPr>
          <w:rFonts w:hint="eastAsia"/>
        </w:rPr>
        <w:t>增加了图形化的处理界面，使</w:t>
      </w:r>
      <w:r>
        <w:t>dax2jar</w:t>
      </w:r>
      <w:r>
        <w:rPr>
          <w:rFonts w:hint="eastAsia"/>
        </w:rPr>
        <w:t>的操作更加简单方便。设计图形界面测试用例的目的是测试此扩展功能是否</w:t>
      </w:r>
      <w:r>
        <w:rPr>
          <w:rFonts w:hint="eastAsia"/>
        </w:rPr>
        <w:lastRenderedPageBreak/>
        <w:t>能在</w:t>
      </w:r>
      <w:commentRangeStart w:id="62"/>
      <w:r>
        <w:rPr>
          <w:rFonts w:hint="eastAsia"/>
        </w:rPr>
        <w:t>各种条件下</w:t>
      </w:r>
      <w:commentRangeEnd w:id="62"/>
      <w:r w:rsidR="00B1648A">
        <w:rPr>
          <w:rStyle w:val="ad"/>
        </w:rPr>
        <w:commentReference w:id="62"/>
      </w:r>
      <w:r>
        <w:rPr>
          <w:rFonts w:hint="eastAsia"/>
        </w:rPr>
        <w:t>正常运行，成功完成</w:t>
      </w:r>
      <w:r>
        <w:rPr>
          <w:rFonts w:hint="eastAsia"/>
        </w:rPr>
        <w:t>dex2jar</w:t>
      </w:r>
      <w:r>
        <w:rPr>
          <w:rFonts w:hint="eastAsia"/>
        </w:rPr>
        <w:t>的功能。</w:t>
      </w:r>
    </w:p>
    <w:p w14:paraId="3AF03A2C" w14:textId="77777777" w:rsidR="0084367A" w:rsidRPr="0084367A" w:rsidRDefault="0084367A" w:rsidP="0084367A">
      <w:r>
        <w:rPr>
          <w:rFonts w:hint="eastAsia"/>
          <w:kern w:val="0"/>
        </w:rPr>
        <w:t>测试用例描述如下：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2"/>
        <w:gridCol w:w="2132"/>
        <w:gridCol w:w="2132"/>
        <w:gridCol w:w="2132"/>
      </w:tblGrid>
      <w:tr w:rsidR="0084367A" w:rsidRPr="007D2C74" w14:paraId="428743E3" w14:textId="77777777" w:rsidTr="0084367A">
        <w:tc>
          <w:tcPr>
            <w:tcW w:w="2132" w:type="dxa"/>
            <w:shd w:val="clear" w:color="auto" w:fill="auto"/>
          </w:tcPr>
          <w:p w14:paraId="2CF47391" w14:textId="77777777" w:rsidR="0084367A" w:rsidRPr="007D2C74" w:rsidRDefault="0084367A" w:rsidP="0084367A">
            <w:pPr>
              <w:rPr>
                <w:b/>
                <w:bCs/>
              </w:rPr>
            </w:pPr>
            <w:r w:rsidRPr="007D2C74">
              <w:rPr>
                <w:rFonts w:hint="eastAsia"/>
                <w:b/>
                <w:bCs/>
              </w:rPr>
              <w:t>项目</w:t>
            </w:r>
          </w:p>
        </w:tc>
        <w:tc>
          <w:tcPr>
            <w:tcW w:w="2132" w:type="dxa"/>
            <w:shd w:val="clear" w:color="auto" w:fill="auto"/>
          </w:tcPr>
          <w:p w14:paraId="39024363" w14:textId="77777777" w:rsidR="0084367A" w:rsidRPr="007D2C74" w:rsidRDefault="0084367A" w:rsidP="0084367A">
            <w:pPr>
              <w:ind w:firstLine="0"/>
            </w:pPr>
            <w:r>
              <w:rPr>
                <w:rFonts w:hint="eastAsia"/>
              </w:rPr>
              <w:t>dex2jar</w:t>
            </w:r>
            <w:r>
              <w:rPr>
                <w:rFonts w:hint="eastAsia"/>
              </w:rPr>
              <w:t>测试及优化</w:t>
            </w:r>
          </w:p>
        </w:tc>
        <w:tc>
          <w:tcPr>
            <w:tcW w:w="2132" w:type="dxa"/>
            <w:shd w:val="clear" w:color="auto" w:fill="auto"/>
          </w:tcPr>
          <w:p w14:paraId="26E01245" w14:textId="77777777" w:rsidR="0084367A" w:rsidRPr="007D2C74" w:rsidRDefault="0084367A" w:rsidP="0084367A">
            <w:pPr>
              <w:rPr>
                <w:b/>
                <w:bCs/>
              </w:rPr>
            </w:pPr>
            <w:r w:rsidRPr="007D2C74">
              <w:rPr>
                <w:rFonts w:hint="eastAsia"/>
                <w:b/>
                <w:bCs/>
              </w:rPr>
              <w:t>版本</w:t>
            </w:r>
          </w:p>
        </w:tc>
        <w:tc>
          <w:tcPr>
            <w:tcW w:w="2132" w:type="dxa"/>
            <w:shd w:val="clear" w:color="auto" w:fill="auto"/>
          </w:tcPr>
          <w:p w14:paraId="7D29AAB8" w14:textId="77777777" w:rsidR="0084367A" w:rsidRPr="007D2C74" w:rsidRDefault="0084367A" w:rsidP="0084367A">
            <w:r>
              <w:t>V</w:t>
            </w:r>
            <w:r>
              <w:rPr>
                <w:rFonts w:hint="eastAsia"/>
              </w:rPr>
              <w:t>1.1</w:t>
            </w:r>
          </w:p>
        </w:tc>
      </w:tr>
      <w:tr w:rsidR="0084367A" w:rsidRPr="007D2C74" w14:paraId="7B0A5646" w14:textId="77777777" w:rsidTr="0084367A">
        <w:tc>
          <w:tcPr>
            <w:tcW w:w="2132" w:type="dxa"/>
            <w:shd w:val="clear" w:color="auto" w:fill="auto"/>
          </w:tcPr>
          <w:p w14:paraId="5A443CCC" w14:textId="77777777" w:rsidR="0084367A" w:rsidRPr="007D2C74" w:rsidRDefault="0084367A" w:rsidP="0084367A">
            <w:pPr>
              <w:rPr>
                <w:b/>
                <w:bCs/>
              </w:rPr>
            </w:pPr>
            <w:r w:rsidRPr="007D2C74">
              <w:rPr>
                <w:rFonts w:hint="eastAsia"/>
                <w:b/>
                <w:bCs/>
              </w:rPr>
              <w:t>非功能性需求</w:t>
            </w:r>
          </w:p>
        </w:tc>
        <w:tc>
          <w:tcPr>
            <w:tcW w:w="2132" w:type="dxa"/>
            <w:shd w:val="clear" w:color="auto" w:fill="auto"/>
          </w:tcPr>
          <w:p w14:paraId="06DD3614" w14:textId="77777777" w:rsidR="0084367A" w:rsidRPr="007D2C74" w:rsidRDefault="0084367A" w:rsidP="0084367A">
            <w:r>
              <w:rPr>
                <w:rFonts w:hint="eastAsia"/>
              </w:rPr>
              <w:t>图形界面</w:t>
            </w:r>
          </w:p>
        </w:tc>
        <w:tc>
          <w:tcPr>
            <w:tcW w:w="2132" w:type="dxa"/>
            <w:shd w:val="clear" w:color="auto" w:fill="auto"/>
          </w:tcPr>
          <w:p w14:paraId="6F705A2E" w14:textId="77777777" w:rsidR="0084367A" w:rsidRPr="007D2C74" w:rsidRDefault="0084367A" w:rsidP="0084367A">
            <w:pPr>
              <w:rPr>
                <w:b/>
                <w:bCs/>
              </w:rPr>
            </w:pPr>
            <w:r w:rsidRPr="007D2C74">
              <w:rPr>
                <w:rFonts w:hint="eastAsia"/>
                <w:b/>
                <w:bCs/>
              </w:rPr>
              <w:t>编制人</w:t>
            </w:r>
          </w:p>
        </w:tc>
        <w:tc>
          <w:tcPr>
            <w:tcW w:w="2132" w:type="dxa"/>
            <w:shd w:val="clear" w:color="auto" w:fill="auto"/>
          </w:tcPr>
          <w:p w14:paraId="44408A66" w14:textId="77777777" w:rsidR="0084367A" w:rsidRPr="007D2C74" w:rsidRDefault="0084367A" w:rsidP="0084367A">
            <w:r>
              <w:rPr>
                <w:rFonts w:hint="eastAsia"/>
              </w:rPr>
              <w:t>蒋波</w:t>
            </w:r>
            <w:r w:rsidRPr="007D2C74">
              <w:rPr>
                <w:rFonts w:hint="eastAsia"/>
              </w:rPr>
              <w:t xml:space="preserve"> </w:t>
            </w:r>
          </w:p>
        </w:tc>
      </w:tr>
      <w:tr w:rsidR="0084367A" w:rsidRPr="007D2C74" w14:paraId="6C612BB5" w14:textId="77777777" w:rsidTr="0084367A">
        <w:tc>
          <w:tcPr>
            <w:tcW w:w="2132" w:type="dxa"/>
            <w:shd w:val="clear" w:color="auto" w:fill="auto"/>
          </w:tcPr>
          <w:p w14:paraId="569CB8DC" w14:textId="77777777" w:rsidR="0084367A" w:rsidRPr="007D2C74" w:rsidRDefault="0084367A" w:rsidP="0084367A">
            <w:pPr>
              <w:rPr>
                <w:b/>
                <w:bCs/>
              </w:rPr>
            </w:pPr>
            <w:r w:rsidRPr="007D2C74">
              <w:rPr>
                <w:rFonts w:hint="eastAsia"/>
                <w:b/>
                <w:bCs/>
              </w:rPr>
              <w:t>用例</w:t>
            </w:r>
            <w:r w:rsidRPr="007D2C74">
              <w:rPr>
                <w:rFonts w:hint="eastAsia"/>
                <w:b/>
                <w:bCs/>
              </w:rPr>
              <w:t>ID</w:t>
            </w:r>
          </w:p>
        </w:tc>
        <w:tc>
          <w:tcPr>
            <w:tcW w:w="2132" w:type="dxa"/>
            <w:shd w:val="clear" w:color="auto" w:fill="auto"/>
          </w:tcPr>
          <w:p w14:paraId="556CAC75" w14:textId="77777777" w:rsidR="0084367A" w:rsidRPr="007D2C74" w:rsidRDefault="0084367A" w:rsidP="0084367A">
            <w:r>
              <w:rPr>
                <w:rFonts w:hint="eastAsia"/>
              </w:rPr>
              <w:t>7</w:t>
            </w:r>
          </w:p>
        </w:tc>
        <w:tc>
          <w:tcPr>
            <w:tcW w:w="2132" w:type="dxa"/>
            <w:shd w:val="clear" w:color="auto" w:fill="auto"/>
          </w:tcPr>
          <w:p w14:paraId="4520EADB" w14:textId="77777777" w:rsidR="0084367A" w:rsidRPr="007D2C74" w:rsidRDefault="0084367A" w:rsidP="0084367A">
            <w:pPr>
              <w:rPr>
                <w:b/>
                <w:bCs/>
              </w:rPr>
            </w:pPr>
            <w:r w:rsidRPr="007D2C74">
              <w:rPr>
                <w:rFonts w:hint="eastAsia"/>
                <w:b/>
                <w:bCs/>
              </w:rPr>
              <w:t>时间</w:t>
            </w:r>
          </w:p>
        </w:tc>
        <w:tc>
          <w:tcPr>
            <w:tcW w:w="2132" w:type="dxa"/>
            <w:shd w:val="clear" w:color="auto" w:fill="auto"/>
          </w:tcPr>
          <w:p w14:paraId="1ADEB20C" w14:textId="77777777" w:rsidR="0084367A" w:rsidRPr="007D2C74" w:rsidRDefault="0084367A" w:rsidP="0084367A">
            <w:r>
              <w:rPr>
                <w:rFonts w:hint="eastAsia"/>
              </w:rPr>
              <w:t>2017-05-23</w:t>
            </w:r>
          </w:p>
        </w:tc>
      </w:tr>
      <w:tr w:rsidR="0084367A" w:rsidRPr="007D2C74" w14:paraId="329AF1B9" w14:textId="77777777" w:rsidTr="0084367A">
        <w:tc>
          <w:tcPr>
            <w:tcW w:w="2132" w:type="dxa"/>
            <w:shd w:val="clear" w:color="auto" w:fill="auto"/>
          </w:tcPr>
          <w:p w14:paraId="66D6A52E" w14:textId="77777777" w:rsidR="0084367A" w:rsidRPr="007D2C74" w:rsidRDefault="0084367A" w:rsidP="0084367A">
            <w:pPr>
              <w:rPr>
                <w:b/>
                <w:bCs/>
              </w:rPr>
            </w:pPr>
            <w:r w:rsidRPr="007D2C74">
              <w:rPr>
                <w:rFonts w:hint="eastAsia"/>
                <w:b/>
                <w:bCs/>
              </w:rPr>
              <w:t>相关用例</w:t>
            </w:r>
          </w:p>
        </w:tc>
        <w:tc>
          <w:tcPr>
            <w:tcW w:w="6396" w:type="dxa"/>
            <w:gridSpan w:val="3"/>
            <w:shd w:val="clear" w:color="auto" w:fill="auto"/>
          </w:tcPr>
          <w:p w14:paraId="538BBB3D" w14:textId="77777777" w:rsidR="0084367A" w:rsidRPr="007D2C74" w:rsidRDefault="0084367A" w:rsidP="0084367A">
            <w:pPr>
              <w:rPr>
                <w:b/>
                <w:bCs/>
              </w:rPr>
            </w:pPr>
            <w:r>
              <w:rPr>
                <w:rFonts w:hint="eastAsia"/>
                <w:b/>
                <w:bCs/>
              </w:rPr>
              <w:t>无</w:t>
            </w:r>
          </w:p>
        </w:tc>
      </w:tr>
      <w:tr w:rsidR="0084367A" w:rsidRPr="007D2C74" w14:paraId="03239961" w14:textId="77777777" w:rsidTr="0084367A">
        <w:tc>
          <w:tcPr>
            <w:tcW w:w="2132" w:type="dxa"/>
            <w:shd w:val="clear" w:color="auto" w:fill="auto"/>
          </w:tcPr>
          <w:p w14:paraId="7D380285" w14:textId="77777777" w:rsidR="0084367A" w:rsidRPr="007D2C74" w:rsidRDefault="0084367A" w:rsidP="0084367A">
            <w:pPr>
              <w:rPr>
                <w:b/>
                <w:bCs/>
              </w:rPr>
            </w:pPr>
            <w:r w:rsidRPr="007D2C74">
              <w:rPr>
                <w:rFonts w:hint="eastAsia"/>
                <w:b/>
                <w:bCs/>
              </w:rPr>
              <w:t>功能特性</w:t>
            </w:r>
          </w:p>
        </w:tc>
        <w:tc>
          <w:tcPr>
            <w:tcW w:w="6396" w:type="dxa"/>
            <w:gridSpan w:val="3"/>
            <w:shd w:val="clear" w:color="auto" w:fill="auto"/>
          </w:tcPr>
          <w:p w14:paraId="68C5B0FC" w14:textId="77777777" w:rsidR="0084367A" w:rsidRPr="007D2C74" w:rsidRDefault="00767478" w:rsidP="0084367A">
            <w:r>
              <w:rPr>
                <w:rFonts w:hint="eastAsia"/>
              </w:rPr>
              <w:t>为</w:t>
            </w:r>
            <w:r>
              <w:rPr>
                <w:rFonts w:hint="eastAsia"/>
              </w:rPr>
              <w:t>dex2jar</w:t>
            </w:r>
            <w:r>
              <w:rPr>
                <w:rFonts w:hint="eastAsia"/>
              </w:rPr>
              <w:t>增加图形化处理界面</w:t>
            </w:r>
          </w:p>
        </w:tc>
      </w:tr>
      <w:tr w:rsidR="0084367A" w:rsidRPr="007D2C74" w14:paraId="689F8DF8" w14:textId="77777777" w:rsidTr="0084367A">
        <w:tc>
          <w:tcPr>
            <w:tcW w:w="2132" w:type="dxa"/>
            <w:shd w:val="clear" w:color="auto" w:fill="auto"/>
          </w:tcPr>
          <w:p w14:paraId="07BFCBF3" w14:textId="77777777" w:rsidR="0084367A" w:rsidRPr="007D2C74" w:rsidRDefault="0084367A" w:rsidP="0084367A">
            <w:pPr>
              <w:rPr>
                <w:b/>
                <w:bCs/>
              </w:rPr>
            </w:pPr>
            <w:r w:rsidRPr="007D2C74">
              <w:rPr>
                <w:rFonts w:hint="eastAsia"/>
                <w:b/>
                <w:bCs/>
              </w:rPr>
              <w:t>测试目的</w:t>
            </w:r>
          </w:p>
        </w:tc>
        <w:tc>
          <w:tcPr>
            <w:tcW w:w="6396" w:type="dxa"/>
            <w:gridSpan w:val="3"/>
            <w:shd w:val="clear" w:color="auto" w:fill="auto"/>
          </w:tcPr>
          <w:p w14:paraId="63FFD51C" w14:textId="77777777" w:rsidR="0084367A" w:rsidRPr="007D2C74" w:rsidRDefault="00767478" w:rsidP="0084367A">
            <w:r>
              <w:rPr>
                <w:rFonts w:hint="eastAsia"/>
              </w:rPr>
              <w:t>测试此界面是否能在各种条件下正常运行</w:t>
            </w:r>
          </w:p>
        </w:tc>
      </w:tr>
      <w:tr w:rsidR="0084367A" w:rsidRPr="007D2C74" w14:paraId="4C45FA7D" w14:textId="77777777" w:rsidTr="0084367A">
        <w:tc>
          <w:tcPr>
            <w:tcW w:w="2132" w:type="dxa"/>
            <w:shd w:val="clear" w:color="auto" w:fill="auto"/>
          </w:tcPr>
          <w:p w14:paraId="4C1648D9" w14:textId="77777777" w:rsidR="0084367A" w:rsidRPr="007D2C74" w:rsidRDefault="0084367A" w:rsidP="0084367A">
            <w:pPr>
              <w:rPr>
                <w:b/>
                <w:bCs/>
              </w:rPr>
            </w:pPr>
            <w:r w:rsidRPr="007D2C74">
              <w:rPr>
                <w:rFonts w:hint="eastAsia"/>
                <w:b/>
                <w:bCs/>
              </w:rPr>
              <w:t>预置条件</w:t>
            </w:r>
          </w:p>
        </w:tc>
        <w:tc>
          <w:tcPr>
            <w:tcW w:w="2132" w:type="dxa"/>
            <w:shd w:val="clear" w:color="auto" w:fill="auto"/>
          </w:tcPr>
          <w:p w14:paraId="0DF579F0" w14:textId="77777777" w:rsidR="0084367A" w:rsidRPr="007D2C74" w:rsidRDefault="0084367A" w:rsidP="0084367A">
            <w:r w:rsidRPr="007D2C74">
              <w:rPr>
                <w:rFonts w:hint="eastAsia"/>
              </w:rPr>
              <w:t>环境部署完成</w:t>
            </w:r>
          </w:p>
        </w:tc>
        <w:tc>
          <w:tcPr>
            <w:tcW w:w="2132" w:type="dxa"/>
            <w:shd w:val="clear" w:color="auto" w:fill="auto"/>
          </w:tcPr>
          <w:p w14:paraId="1D539C25" w14:textId="77777777" w:rsidR="0084367A" w:rsidRPr="007D2C74" w:rsidRDefault="0084367A" w:rsidP="0084367A">
            <w:r w:rsidRPr="007D2C74">
              <w:rPr>
                <w:rFonts w:hint="eastAsia"/>
                <w:b/>
                <w:bCs/>
              </w:rPr>
              <w:t>特殊规程说明</w:t>
            </w:r>
          </w:p>
        </w:tc>
        <w:tc>
          <w:tcPr>
            <w:tcW w:w="2132" w:type="dxa"/>
            <w:shd w:val="clear" w:color="auto" w:fill="auto"/>
          </w:tcPr>
          <w:p w14:paraId="2B99F482" w14:textId="77777777" w:rsidR="0084367A" w:rsidRPr="007D2C74" w:rsidRDefault="0084367A" w:rsidP="0084367A">
            <w:r w:rsidRPr="007D2C74">
              <w:rPr>
                <w:rFonts w:hint="eastAsia"/>
              </w:rPr>
              <w:t>无</w:t>
            </w:r>
          </w:p>
        </w:tc>
      </w:tr>
      <w:tr w:rsidR="0084367A" w:rsidRPr="007D2C74" w14:paraId="51CD54C9" w14:textId="77777777" w:rsidTr="0084367A">
        <w:tc>
          <w:tcPr>
            <w:tcW w:w="2132" w:type="dxa"/>
            <w:shd w:val="clear" w:color="auto" w:fill="auto"/>
          </w:tcPr>
          <w:p w14:paraId="33A77064" w14:textId="77777777" w:rsidR="0084367A" w:rsidRPr="007D2C74" w:rsidRDefault="0084367A" w:rsidP="0084367A">
            <w:pPr>
              <w:rPr>
                <w:b/>
                <w:bCs/>
              </w:rPr>
            </w:pPr>
            <w:r w:rsidRPr="007D2C74">
              <w:rPr>
                <w:rFonts w:hint="eastAsia"/>
                <w:b/>
                <w:bCs/>
              </w:rPr>
              <w:t>参考信息</w:t>
            </w:r>
          </w:p>
        </w:tc>
        <w:tc>
          <w:tcPr>
            <w:tcW w:w="6396" w:type="dxa"/>
            <w:gridSpan w:val="3"/>
            <w:shd w:val="clear" w:color="auto" w:fill="auto"/>
          </w:tcPr>
          <w:p w14:paraId="398F8425" w14:textId="77777777" w:rsidR="0084367A" w:rsidRPr="007D2C74" w:rsidRDefault="0084367A" w:rsidP="0084367A">
            <w:r>
              <w:rPr>
                <w:rFonts w:hint="eastAsia"/>
              </w:rPr>
              <w:t>《需求规格说明书</w:t>
            </w:r>
            <w:r>
              <w:rPr>
                <w:rFonts w:hint="eastAsia"/>
              </w:rPr>
              <w:t>v2.1</w:t>
            </w:r>
            <w:r>
              <w:rPr>
                <w:rFonts w:hint="eastAsia"/>
              </w:rPr>
              <w:t>》中</w:t>
            </w:r>
            <w:r w:rsidR="00767478">
              <w:rPr>
                <w:rFonts w:hint="eastAsia"/>
              </w:rPr>
              <w:t>5.5</w:t>
            </w:r>
            <w:r w:rsidR="00767478">
              <w:rPr>
                <w:rFonts w:hint="eastAsia"/>
              </w:rPr>
              <w:t>图形界面</w:t>
            </w:r>
            <w:r>
              <w:rPr>
                <w:rFonts w:hint="eastAsia"/>
              </w:rPr>
              <w:t>的部分</w:t>
            </w:r>
          </w:p>
        </w:tc>
      </w:tr>
      <w:tr w:rsidR="0084367A" w:rsidRPr="007D2C74" w14:paraId="0D656DD8" w14:textId="77777777" w:rsidTr="0084367A">
        <w:tc>
          <w:tcPr>
            <w:tcW w:w="2132" w:type="dxa"/>
            <w:shd w:val="clear" w:color="auto" w:fill="auto"/>
          </w:tcPr>
          <w:p w14:paraId="4D3A7896" w14:textId="77777777" w:rsidR="0084367A" w:rsidRPr="007D2C74" w:rsidRDefault="0084367A" w:rsidP="0084367A">
            <w:pPr>
              <w:rPr>
                <w:b/>
                <w:bCs/>
              </w:rPr>
            </w:pPr>
            <w:r w:rsidRPr="007D2C74">
              <w:rPr>
                <w:rFonts w:hint="eastAsia"/>
                <w:b/>
                <w:bCs/>
              </w:rPr>
              <w:t>测试数据</w:t>
            </w:r>
          </w:p>
        </w:tc>
        <w:tc>
          <w:tcPr>
            <w:tcW w:w="6396" w:type="dxa"/>
            <w:gridSpan w:val="3"/>
            <w:shd w:val="clear" w:color="auto" w:fill="auto"/>
          </w:tcPr>
          <w:p w14:paraId="5730FCF7" w14:textId="77777777" w:rsidR="0084367A" w:rsidRPr="007D2C74" w:rsidRDefault="0084367A" w:rsidP="0084367A">
            <w:r>
              <w:rPr>
                <w:rFonts w:hint="eastAsia"/>
              </w:rPr>
              <w:t>不同版本平台的</w:t>
            </w:r>
            <w:r>
              <w:rPr>
                <w:rFonts w:hint="eastAsia"/>
              </w:rPr>
              <w:t>apk</w:t>
            </w:r>
            <w:r>
              <w:rPr>
                <w:rFonts w:hint="eastAsia"/>
              </w:rPr>
              <w:t>程序</w:t>
            </w:r>
          </w:p>
        </w:tc>
      </w:tr>
      <w:tr w:rsidR="0084367A" w:rsidRPr="007D2C74" w14:paraId="6AF63702" w14:textId="77777777" w:rsidTr="0084367A">
        <w:tc>
          <w:tcPr>
            <w:tcW w:w="2132" w:type="dxa"/>
            <w:shd w:val="clear" w:color="auto" w:fill="auto"/>
          </w:tcPr>
          <w:p w14:paraId="0733B058" w14:textId="77777777" w:rsidR="0084367A" w:rsidRPr="007D2C74" w:rsidRDefault="0084367A" w:rsidP="0084367A">
            <w:pPr>
              <w:rPr>
                <w:b/>
                <w:bCs/>
              </w:rPr>
            </w:pPr>
            <w:r w:rsidRPr="007D2C74">
              <w:rPr>
                <w:rFonts w:hint="eastAsia"/>
                <w:b/>
                <w:bCs/>
              </w:rPr>
              <w:t>测试人员</w:t>
            </w:r>
          </w:p>
        </w:tc>
        <w:tc>
          <w:tcPr>
            <w:tcW w:w="6396" w:type="dxa"/>
            <w:gridSpan w:val="3"/>
            <w:shd w:val="clear" w:color="auto" w:fill="auto"/>
          </w:tcPr>
          <w:p w14:paraId="6500CE46" w14:textId="77777777" w:rsidR="0084367A" w:rsidRPr="007D2C74" w:rsidRDefault="00767478" w:rsidP="0084367A">
            <w:r>
              <w:rPr>
                <w:rFonts w:hint="eastAsia"/>
              </w:rPr>
              <w:t>王文茹</w:t>
            </w:r>
          </w:p>
        </w:tc>
      </w:tr>
      <w:tr w:rsidR="0084367A" w:rsidRPr="007D2C74" w14:paraId="2FC6CED6" w14:textId="77777777" w:rsidTr="0084367A">
        <w:tc>
          <w:tcPr>
            <w:tcW w:w="8528" w:type="dxa"/>
            <w:gridSpan w:val="4"/>
            <w:shd w:val="clear" w:color="auto" w:fill="auto"/>
          </w:tcPr>
          <w:p w14:paraId="02A930EE" w14:textId="77777777" w:rsidR="0084367A" w:rsidRPr="007D2C74" w:rsidRDefault="0084367A" w:rsidP="0084367A">
            <w:r w:rsidRPr="007D2C74">
              <w:rPr>
                <w:rFonts w:hint="eastAsia"/>
                <w:b/>
                <w:bCs/>
              </w:rPr>
              <w:t>操作步骤</w:t>
            </w:r>
          </w:p>
        </w:tc>
      </w:tr>
      <w:tr w:rsidR="0084367A" w:rsidRPr="007D2C74" w14:paraId="6279147F" w14:textId="77777777" w:rsidTr="0084367A">
        <w:tc>
          <w:tcPr>
            <w:tcW w:w="8528" w:type="dxa"/>
            <w:gridSpan w:val="4"/>
            <w:shd w:val="clear" w:color="auto" w:fill="auto"/>
          </w:tcPr>
          <w:p w14:paraId="78F9C04E" w14:textId="77777777" w:rsidR="0084367A" w:rsidRPr="007D2C74" w:rsidRDefault="0084367A" w:rsidP="0084367A">
            <w:pPr>
              <w:rPr>
                <w:b/>
                <w:bCs/>
              </w:rPr>
            </w:pPr>
            <w:r w:rsidRPr="007D2C74">
              <w:rPr>
                <w:rFonts w:hint="eastAsia"/>
                <w:b/>
                <w:bCs/>
              </w:rPr>
              <w:t>1.</w:t>
            </w:r>
            <w:r w:rsidR="00767478">
              <w:rPr>
                <w:rFonts w:hint="eastAsia"/>
                <w:b/>
                <w:bCs/>
              </w:rPr>
              <w:t>启动图形化的</w:t>
            </w:r>
            <w:r w:rsidR="00767478">
              <w:rPr>
                <w:rFonts w:hint="eastAsia"/>
                <w:b/>
                <w:bCs/>
              </w:rPr>
              <w:t>dex2jar</w:t>
            </w:r>
            <w:r w:rsidR="00767478">
              <w:rPr>
                <w:rFonts w:hint="eastAsia"/>
                <w:b/>
                <w:bCs/>
              </w:rPr>
              <w:t>程序</w:t>
            </w:r>
            <w:r>
              <w:rPr>
                <w:rFonts w:hint="eastAsia"/>
                <w:b/>
                <w:bCs/>
              </w:rPr>
              <w:t>；</w:t>
            </w:r>
          </w:p>
          <w:p w14:paraId="20537C01" w14:textId="77777777" w:rsidR="0084367A" w:rsidRPr="007D2C74" w:rsidRDefault="0084367A" w:rsidP="0084367A">
            <w:pPr>
              <w:rPr>
                <w:b/>
                <w:bCs/>
              </w:rPr>
            </w:pPr>
            <w:r w:rsidRPr="007D2C74">
              <w:rPr>
                <w:rFonts w:hint="eastAsia"/>
                <w:b/>
                <w:bCs/>
              </w:rPr>
              <w:t>2.</w:t>
            </w:r>
            <w:r w:rsidR="00767478">
              <w:rPr>
                <w:rFonts w:hint="eastAsia"/>
                <w:b/>
                <w:bCs/>
              </w:rPr>
              <w:t>选择输入文件与输出路径，执行反编译操作</w:t>
            </w:r>
            <w:r>
              <w:rPr>
                <w:rFonts w:hint="eastAsia"/>
                <w:b/>
                <w:bCs/>
              </w:rPr>
              <w:t>；</w:t>
            </w:r>
          </w:p>
          <w:p w14:paraId="3DC8FC05" w14:textId="77777777" w:rsidR="0084367A" w:rsidRPr="007D2C74" w:rsidRDefault="0084367A" w:rsidP="0084367A">
            <w:pPr>
              <w:rPr>
                <w:b/>
                <w:bCs/>
              </w:rPr>
            </w:pPr>
            <w:r w:rsidRPr="007D2C74">
              <w:rPr>
                <w:rFonts w:hint="eastAsia"/>
                <w:b/>
                <w:bCs/>
              </w:rPr>
              <w:t>3.</w:t>
            </w:r>
            <w:r w:rsidRPr="007D2C74">
              <w:rPr>
                <w:rFonts w:hint="eastAsia"/>
                <w:b/>
                <w:bCs/>
              </w:rPr>
              <w:t>记录测试结果</w:t>
            </w:r>
            <w:r>
              <w:rPr>
                <w:rFonts w:hint="eastAsia"/>
                <w:b/>
                <w:bCs/>
              </w:rPr>
              <w:t>。</w:t>
            </w:r>
          </w:p>
        </w:tc>
      </w:tr>
    </w:tbl>
    <w:p w14:paraId="5A142D51" w14:textId="77777777" w:rsidR="0084367A" w:rsidRPr="007D2C74" w:rsidRDefault="0084367A" w:rsidP="0084367A">
      <w:pPr>
        <w:pStyle w:val="ac"/>
        <w:jc w:val="center"/>
        <w:rPr>
          <w:rFonts w:ascii="黑体" w:hAnsi="黑体"/>
          <w:sz w:val="21"/>
          <w:szCs w:val="21"/>
        </w:rPr>
      </w:pPr>
      <w:r w:rsidRPr="00DB3893">
        <w:rPr>
          <w:rFonts w:ascii="黑体" w:hAnsi="黑体" w:hint="eastAsia"/>
          <w:sz w:val="21"/>
          <w:szCs w:val="21"/>
        </w:rPr>
        <w:t>表</w:t>
      </w:r>
      <w:r w:rsidR="00F560B1">
        <w:rPr>
          <w:rFonts w:ascii="黑体" w:hAnsi="黑体" w:hint="eastAsia"/>
          <w:sz w:val="21"/>
          <w:szCs w:val="21"/>
        </w:rPr>
        <w:t>7</w:t>
      </w:r>
      <w:r w:rsidR="00F560B1">
        <w:rPr>
          <w:rFonts w:hint="eastAsia"/>
        </w:rPr>
        <w:t>图形界面</w:t>
      </w:r>
      <w:r>
        <w:rPr>
          <w:rFonts w:ascii="黑体" w:hAnsi="黑体" w:hint="eastAsia"/>
          <w:sz w:val="21"/>
          <w:szCs w:val="21"/>
        </w:rPr>
        <w:t>的测试用例</w:t>
      </w:r>
    </w:p>
    <w:p w14:paraId="531B6CD1" w14:textId="77777777" w:rsidR="0084367A" w:rsidRPr="0084367A" w:rsidRDefault="0084367A" w:rsidP="0084367A"/>
    <w:sectPr w:rsidR="0084367A" w:rsidRPr="0084367A" w:rsidSect="003A4C74">
      <w:footerReference w:type="default" r:id="rId11"/>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liuchao" w:date="2017-05-26T08:27:00Z" w:initials="l">
    <w:p w14:paraId="5636E684" w14:textId="0F336491" w:rsidR="001100DD" w:rsidRDefault="001100DD">
      <w:pPr>
        <w:pStyle w:val="ae"/>
      </w:pPr>
      <w:r>
        <w:rPr>
          <w:rStyle w:val="ad"/>
        </w:rPr>
        <w:annotationRef/>
      </w:r>
      <w:r>
        <w:rPr>
          <w:rFonts w:hint="eastAsia"/>
        </w:rPr>
        <w:t>需求用例的编号或者在需求规格说明书中的章节号？</w:t>
      </w:r>
    </w:p>
  </w:comment>
  <w:comment w:id="10" w:author="liuchao" w:date="2017-05-26T08:04:00Z" w:initials="l">
    <w:p w14:paraId="00F198F5" w14:textId="47EDE9B3" w:rsidR="00E403CD" w:rsidRDefault="00E403CD">
      <w:pPr>
        <w:pStyle w:val="ae"/>
      </w:pPr>
      <w:r>
        <w:rPr>
          <w:rStyle w:val="ad"/>
        </w:rPr>
        <w:annotationRef/>
      </w:r>
      <w:r>
        <w:rPr>
          <w:rFonts w:hint="eastAsia"/>
        </w:rPr>
        <w:t>所有图表，都应有标题、序号，并在正文中有引用。</w:t>
      </w:r>
    </w:p>
  </w:comment>
  <w:comment w:id="12" w:author="liuchao" w:date="2017-05-26T08:22:00Z" w:initials="l">
    <w:p w14:paraId="3C849865" w14:textId="31B39BDF" w:rsidR="00801E32" w:rsidRDefault="00801E32">
      <w:pPr>
        <w:pStyle w:val="ae"/>
      </w:pPr>
      <w:r>
        <w:rPr>
          <w:rStyle w:val="ad"/>
        </w:rPr>
        <w:annotationRef/>
      </w:r>
      <w:r>
        <w:rPr>
          <w:rFonts w:hint="eastAsia"/>
        </w:rPr>
        <w:t>对于每个需求用例，只有一个测试用例？</w:t>
      </w:r>
    </w:p>
  </w:comment>
  <w:comment w:id="13" w:author="liuchao" w:date="2017-05-26T07:56:00Z" w:initials="l">
    <w:p w14:paraId="0EF85249" w14:textId="47DC40C5" w:rsidR="00E403CD" w:rsidRDefault="00E403CD" w:rsidP="00B45492">
      <w:pPr>
        <w:pStyle w:val="ae"/>
        <w:numPr>
          <w:ilvl w:val="0"/>
          <w:numId w:val="9"/>
        </w:numPr>
      </w:pPr>
      <w:r>
        <w:rPr>
          <w:rStyle w:val="ad"/>
        </w:rPr>
        <w:annotationRef/>
      </w:r>
      <w:r w:rsidR="00BA007E">
        <w:rPr>
          <w:rFonts w:hint="eastAsia"/>
        </w:rPr>
        <w:t>应有对</w:t>
      </w:r>
      <w:bookmarkStart w:id="14" w:name="_GoBack"/>
      <w:bookmarkEnd w:id="14"/>
      <w:r>
        <w:rPr>
          <w:rFonts w:hint="eastAsia"/>
        </w:rPr>
        <w:t>应的需求用例</w:t>
      </w:r>
      <w:r>
        <w:rPr>
          <w:rFonts w:hint="eastAsia"/>
        </w:rPr>
        <w:t>,</w:t>
      </w:r>
      <w:r>
        <w:rPr>
          <w:rFonts w:hint="eastAsia"/>
        </w:rPr>
        <w:t>或者具体需求项。在软件需求规格说明书中，应对非功能需求进一步具体化。如，兼容哪些“版本”？</w:t>
      </w:r>
    </w:p>
    <w:p w14:paraId="67796CCB" w14:textId="77777777" w:rsidR="00E403CD" w:rsidRDefault="00E403CD" w:rsidP="00B45492">
      <w:pPr>
        <w:pStyle w:val="ae"/>
        <w:numPr>
          <w:ilvl w:val="0"/>
          <w:numId w:val="9"/>
        </w:numPr>
      </w:pPr>
      <w:r>
        <w:rPr>
          <w:rFonts w:hint="eastAsia"/>
        </w:rPr>
        <w:t>图形界面测试可能包括功能性和非功能性测试。对其非功能性要求（如“友好性”），也应具体化。</w:t>
      </w:r>
    </w:p>
  </w:comment>
  <w:comment w:id="17" w:author="liuchao" w:date="2017-05-26T08:02:00Z" w:initials="l">
    <w:p w14:paraId="384FA361" w14:textId="77777777" w:rsidR="00E403CD" w:rsidRDefault="00E403CD">
      <w:pPr>
        <w:pStyle w:val="ae"/>
      </w:pPr>
      <w:r>
        <w:rPr>
          <w:rStyle w:val="ad"/>
        </w:rPr>
        <w:annotationRef/>
      </w:r>
      <w:r>
        <w:rPr>
          <w:rFonts w:hint="eastAsia"/>
        </w:rPr>
        <w:t>具体列出哪些类型？哪些版本？软件需求规格说明书中应有详细列表，这里应与之对应。</w:t>
      </w:r>
    </w:p>
  </w:comment>
  <w:comment w:id="18" w:author="liuchao" w:date="2017-05-26T08:07:00Z" w:initials="l">
    <w:p w14:paraId="0D2B4C8D" w14:textId="0CAFA683" w:rsidR="00E403CD" w:rsidRDefault="00E403CD">
      <w:pPr>
        <w:pStyle w:val="ae"/>
      </w:pPr>
      <w:r>
        <w:rPr>
          <w:rStyle w:val="ad"/>
        </w:rPr>
        <w:annotationRef/>
      </w:r>
      <w:r>
        <w:rPr>
          <w:rFonts w:hint="eastAsia"/>
        </w:rPr>
        <w:t>从操作步骤看，并不存在“生成”，只是将</w:t>
      </w:r>
      <w:r>
        <w:rPr>
          <w:rFonts w:hint="eastAsia"/>
        </w:rPr>
        <w:t>apk</w:t>
      </w:r>
      <w:r>
        <w:rPr>
          <w:rFonts w:hint="eastAsia"/>
        </w:rPr>
        <w:t>文件转成</w:t>
      </w:r>
      <w:r>
        <w:rPr>
          <w:rFonts w:hint="eastAsia"/>
        </w:rPr>
        <w:t>zip</w:t>
      </w:r>
      <w:r>
        <w:rPr>
          <w:rFonts w:hint="eastAsia"/>
        </w:rPr>
        <w:t>文件并解压缩后确认其中包含</w:t>
      </w:r>
      <w:r>
        <w:rPr>
          <w:rFonts w:hint="eastAsia"/>
        </w:rPr>
        <w:t>dex</w:t>
      </w:r>
      <w:r>
        <w:rPr>
          <w:rFonts w:hint="eastAsia"/>
        </w:rPr>
        <w:t>文件，而非“生成”</w:t>
      </w:r>
      <w:r>
        <w:rPr>
          <w:rFonts w:hint="eastAsia"/>
        </w:rPr>
        <w:t>dex</w:t>
      </w:r>
      <w:r>
        <w:rPr>
          <w:rFonts w:hint="eastAsia"/>
        </w:rPr>
        <w:t>文件？应该是曾</w:t>
      </w:r>
      <w:r>
        <w:rPr>
          <w:rFonts w:hint="eastAsia"/>
        </w:rPr>
        <w:t>apk</w:t>
      </w:r>
      <w:r>
        <w:rPr>
          <w:rFonts w:hint="eastAsia"/>
        </w:rPr>
        <w:t>文件中“获取”</w:t>
      </w:r>
      <w:r>
        <w:rPr>
          <w:rFonts w:hint="eastAsia"/>
        </w:rPr>
        <w:t>dex</w:t>
      </w:r>
      <w:r>
        <w:rPr>
          <w:rFonts w:hint="eastAsia"/>
        </w:rPr>
        <w:t>文件？</w:t>
      </w:r>
    </w:p>
  </w:comment>
  <w:comment w:id="19" w:author="liuchao" w:date="2017-05-26T08:42:00Z" w:initials="l">
    <w:p w14:paraId="10EE2A0F" w14:textId="601F28ED" w:rsidR="005706FC" w:rsidRDefault="005706FC" w:rsidP="005706FC">
      <w:pPr>
        <w:pStyle w:val="ae"/>
      </w:pPr>
      <w:r>
        <w:rPr>
          <w:rStyle w:val="ad"/>
        </w:rPr>
        <w:annotationRef/>
      </w:r>
      <w:r>
        <w:rPr>
          <w:rFonts w:hint="eastAsia"/>
        </w:rPr>
        <w:t>对应于需求规格说明书的图</w:t>
      </w:r>
      <w:r>
        <w:rPr>
          <w:rFonts w:hint="eastAsia"/>
        </w:rPr>
        <w:t>4.2</w:t>
      </w:r>
      <w:r>
        <w:rPr>
          <w:rFonts w:hint="eastAsia"/>
        </w:rPr>
        <w:t>中的</w:t>
      </w:r>
      <w:r>
        <w:rPr>
          <w:rFonts w:hint="eastAsia"/>
        </w:rPr>
        <w:t>Specific Alt. Flow</w:t>
      </w:r>
      <w:r>
        <w:rPr>
          <w:rFonts w:hint="eastAsia"/>
        </w:rPr>
        <w:t>？</w:t>
      </w:r>
    </w:p>
  </w:comment>
  <w:comment w:id="20" w:author="liuchao" w:date="2017-05-26T08:21:00Z" w:initials="l">
    <w:p w14:paraId="53CD5C31" w14:textId="1B8AF278" w:rsidR="00801E32" w:rsidRDefault="00801E32">
      <w:pPr>
        <w:pStyle w:val="ae"/>
      </w:pPr>
      <w:r>
        <w:rPr>
          <w:rStyle w:val="ad"/>
        </w:rPr>
        <w:annotationRef/>
      </w:r>
      <w:r>
        <w:rPr>
          <w:rFonts w:hint="eastAsia"/>
        </w:rPr>
        <w:t>如何与</w:t>
      </w:r>
      <w:r>
        <w:rPr>
          <w:rFonts w:hint="eastAsia"/>
        </w:rPr>
        <w:t>2.3</w:t>
      </w:r>
      <w:r>
        <w:rPr>
          <w:rFonts w:hint="eastAsia"/>
        </w:rPr>
        <w:t>节中的表？中定义的需求用例和测试用例对应？</w:t>
      </w:r>
    </w:p>
  </w:comment>
  <w:comment w:id="21" w:author="liuchao" w:date="2017-05-26T08:20:00Z" w:initials="l">
    <w:p w14:paraId="640C4D66" w14:textId="54CC5D2D" w:rsidR="00801E32" w:rsidRDefault="00801E32">
      <w:pPr>
        <w:pStyle w:val="ae"/>
      </w:pPr>
      <w:r>
        <w:rPr>
          <w:rStyle w:val="ad"/>
        </w:rPr>
        <w:annotationRef/>
      </w:r>
      <w:r>
        <w:rPr>
          <w:rFonts w:hint="eastAsia"/>
        </w:rPr>
        <w:t>测试用例？</w:t>
      </w:r>
    </w:p>
  </w:comment>
  <w:comment w:id="24" w:author="liuchao" w:date="2017-05-26T08:20:00Z" w:initials="l">
    <w:p w14:paraId="3AD7066E" w14:textId="1B2ACB7E" w:rsidR="00801E32" w:rsidRDefault="00801E32">
      <w:pPr>
        <w:pStyle w:val="ae"/>
      </w:pPr>
      <w:r>
        <w:rPr>
          <w:rStyle w:val="ad"/>
        </w:rPr>
        <w:annotationRef/>
      </w:r>
      <w:r>
        <w:rPr>
          <w:rFonts w:hint="eastAsia"/>
        </w:rPr>
        <w:t>测试用例？</w:t>
      </w:r>
    </w:p>
  </w:comment>
  <w:comment w:id="25" w:author="liuchao" w:date="2017-05-26T08:56:00Z" w:initials="l">
    <w:p w14:paraId="776496F7" w14:textId="54125928" w:rsidR="00381592" w:rsidRDefault="00381592">
      <w:pPr>
        <w:pStyle w:val="ae"/>
      </w:pPr>
      <w:r>
        <w:rPr>
          <w:rStyle w:val="ad"/>
        </w:rPr>
        <w:annotationRef/>
      </w:r>
      <w:r>
        <w:rPr>
          <w:rFonts w:hint="eastAsia"/>
        </w:rPr>
        <w:t>？</w:t>
      </w:r>
    </w:p>
  </w:comment>
  <w:comment w:id="31" w:author="liuchao" w:date="2017-05-26T08:12:00Z" w:initials="l">
    <w:p w14:paraId="49939B7F" w14:textId="490560C6" w:rsidR="00E403CD" w:rsidRDefault="00E403CD">
      <w:pPr>
        <w:pStyle w:val="ae"/>
      </w:pPr>
      <w:r>
        <w:rPr>
          <w:rStyle w:val="ad"/>
        </w:rPr>
        <w:annotationRef/>
      </w:r>
      <w:r>
        <w:rPr>
          <w:rFonts w:hint="eastAsia"/>
        </w:rPr>
        <w:t>“编译</w:t>
      </w:r>
      <w:r>
        <w:rPr>
          <w:rFonts w:hint="eastAsia"/>
        </w:rPr>
        <w:t>dex2jar</w:t>
      </w:r>
      <w:r>
        <w:rPr>
          <w:rFonts w:hint="eastAsia"/>
        </w:rPr>
        <w:t>“能够算是</w:t>
      </w:r>
      <w:r>
        <w:rPr>
          <w:rFonts w:hint="eastAsia"/>
        </w:rPr>
        <w:t>dex2jar</w:t>
      </w:r>
      <w:r>
        <w:rPr>
          <w:rFonts w:hint="eastAsia"/>
        </w:rPr>
        <w:t>的“需求”吗？</w:t>
      </w:r>
      <w:r w:rsidR="00801E32">
        <w:rPr>
          <w:rFonts w:hint="eastAsia"/>
        </w:rPr>
        <w:t>编译工作不是该工具本文的“需求”</w:t>
      </w:r>
    </w:p>
  </w:comment>
  <w:comment w:id="32" w:author="liuchao" w:date="2017-05-26T08:15:00Z" w:initials="l">
    <w:p w14:paraId="6E5E732E" w14:textId="114BF00E" w:rsidR="00801E32" w:rsidRDefault="00801E32">
      <w:pPr>
        <w:pStyle w:val="ae"/>
      </w:pPr>
      <w:r>
        <w:rPr>
          <w:rStyle w:val="ad"/>
        </w:rPr>
        <w:annotationRef/>
      </w:r>
      <w:r>
        <w:rPr>
          <w:rFonts w:hint="eastAsia"/>
        </w:rPr>
        <w:t>？</w:t>
      </w:r>
    </w:p>
  </w:comment>
  <w:comment w:id="33" w:author="liuchao" w:date="2017-05-26T08:16:00Z" w:initials="l">
    <w:p w14:paraId="2945149E" w14:textId="5FA9BC33" w:rsidR="00801E32" w:rsidRDefault="00801E32">
      <w:pPr>
        <w:pStyle w:val="ae"/>
      </w:pPr>
      <w:r>
        <w:rPr>
          <w:rStyle w:val="ad"/>
        </w:rPr>
        <w:annotationRef/>
      </w:r>
      <w:r>
        <w:rPr>
          <w:rFonts w:hint="eastAsia"/>
        </w:rPr>
        <w:t>哪些环境？</w:t>
      </w:r>
    </w:p>
  </w:comment>
  <w:comment w:id="34" w:author="liuchao" w:date="2017-05-26T08:17:00Z" w:initials="l">
    <w:p w14:paraId="0DA5E232" w14:textId="75C0CBF0" w:rsidR="00801E32" w:rsidRDefault="00801E32">
      <w:pPr>
        <w:pStyle w:val="ae"/>
      </w:pPr>
      <w:r>
        <w:rPr>
          <w:rStyle w:val="ad"/>
        </w:rPr>
        <w:annotationRef/>
      </w:r>
      <w:r>
        <w:rPr>
          <w:rFonts w:hint="eastAsia"/>
        </w:rPr>
        <w:t>与测试用例</w:t>
      </w:r>
      <w:r>
        <w:rPr>
          <w:rFonts w:hint="eastAsia"/>
        </w:rPr>
        <w:t>1</w:t>
      </w:r>
      <w:r>
        <w:rPr>
          <w:rFonts w:hint="eastAsia"/>
        </w:rPr>
        <w:t>相同？</w:t>
      </w:r>
    </w:p>
  </w:comment>
  <w:comment w:id="36" w:author="liuchao" w:date="2017-05-26T08:24:00Z" w:initials="l">
    <w:p w14:paraId="4BE4A5D2" w14:textId="0F7F0745" w:rsidR="001100DD" w:rsidRDefault="001100DD">
      <w:pPr>
        <w:pStyle w:val="ae"/>
      </w:pPr>
      <w:r>
        <w:rPr>
          <w:rStyle w:val="ad"/>
        </w:rPr>
        <w:annotationRef/>
      </w:r>
      <w:r>
        <w:rPr>
          <w:rFonts w:hint="eastAsia"/>
        </w:rPr>
        <w:t>哪些种类？</w:t>
      </w:r>
    </w:p>
  </w:comment>
  <w:comment w:id="37" w:author="liuchao" w:date="2017-05-26T08:25:00Z" w:initials="l">
    <w:p w14:paraId="1746A594" w14:textId="7FD3DE3C" w:rsidR="001100DD" w:rsidRDefault="001100DD">
      <w:pPr>
        <w:pStyle w:val="ae"/>
      </w:pPr>
      <w:r>
        <w:rPr>
          <w:rStyle w:val="ad"/>
        </w:rPr>
        <w:annotationRef/>
      </w:r>
      <w:r>
        <w:rPr>
          <w:rFonts w:hint="eastAsia"/>
        </w:rPr>
        <w:t>能否给出（相对的）时限要求？（软件需求？）</w:t>
      </w:r>
    </w:p>
  </w:comment>
  <w:comment w:id="38" w:author="liuchao" w:date="2017-05-26T08:26:00Z" w:initials="l">
    <w:p w14:paraId="7E01AB1D" w14:textId="43595C4E" w:rsidR="001100DD" w:rsidRDefault="001100DD">
      <w:pPr>
        <w:pStyle w:val="ae"/>
      </w:pPr>
      <w:r>
        <w:rPr>
          <w:rStyle w:val="ad"/>
        </w:rPr>
        <w:annotationRef/>
      </w:r>
      <w:r>
        <w:rPr>
          <w:rFonts w:hint="eastAsia"/>
        </w:rPr>
        <w:t>？</w:t>
      </w:r>
    </w:p>
  </w:comment>
  <w:comment w:id="39" w:author="liuchao" w:date="2017-05-26T08:54:00Z" w:initials="l">
    <w:p w14:paraId="519237BA" w14:textId="29F62D50" w:rsidR="00381592" w:rsidRDefault="00381592">
      <w:pPr>
        <w:pStyle w:val="ae"/>
      </w:pPr>
      <w:r>
        <w:rPr>
          <w:rStyle w:val="ad"/>
        </w:rPr>
        <w:annotationRef/>
      </w:r>
      <w:r>
        <w:rPr>
          <w:rFonts w:hint="eastAsia"/>
        </w:rPr>
        <w:t>谁检查？谁返回？</w:t>
      </w:r>
    </w:p>
  </w:comment>
  <w:comment w:id="40" w:author="liuchao" w:date="2017-05-26T08:31:00Z" w:initials="l">
    <w:p w14:paraId="3E737DB7" w14:textId="51CD8939" w:rsidR="001100DD" w:rsidRDefault="001100DD">
      <w:pPr>
        <w:pStyle w:val="ae"/>
      </w:pPr>
      <w:r>
        <w:rPr>
          <w:rStyle w:val="ad"/>
        </w:rPr>
        <w:annotationRef/>
      </w:r>
      <w:r>
        <w:rPr>
          <w:rFonts w:hint="eastAsia"/>
        </w:rPr>
        <w:t>会有哪些报错信息？都能覆盖到吗？</w:t>
      </w:r>
    </w:p>
  </w:comment>
  <w:comment w:id="42" w:author="liuchao" w:date="2017-05-26T08:40:00Z" w:initials="l">
    <w:p w14:paraId="1819865F" w14:textId="31CCA051" w:rsidR="005706FC" w:rsidRDefault="005706FC">
      <w:pPr>
        <w:pStyle w:val="ae"/>
      </w:pPr>
      <w:r>
        <w:rPr>
          <w:rStyle w:val="ad"/>
        </w:rPr>
        <w:annotationRef/>
      </w:r>
      <w:r>
        <w:rPr>
          <w:rFonts w:hint="eastAsia"/>
        </w:rPr>
        <w:t>？</w:t>
      </w:r>
    </w:p>
  </w:comment>
  <w:comment w:id="43" w:author="liuchao" w:date="2017-05-26T08:44:00Z" w:initials="l">
    <w:p w14:paraId="2671ECC2" w14:textId="43E3796C" w:rsidR="005706FC" w:rsidRDefault="005706FC">
      <w:pPr>
        <w:pStyle w:val="ae"/>
      </w:pPr>
      <w:r>
        <w:rPr>
          <w:rStyle w:val="ad"/>
        </w:rPr>
        <w:annotationRef/>
      </w:r>
      <w:r>
        <w:rPr>
          <w:rFonts w:hint="eastAsia"/>
        </w:rPr>
        <w:t>1</w:t>
      </w:r>
      <w:r>
        <w:rPr>
          <w:rFonts w:hint="eastAsia"/>
        </w:rPr>
        <w:t>．要编写多少</w:t>
      </w:r>
      <w:r>
        <w:rPr>
          <w:rFonts w:hint="eastAsia"/>
        </w:rPr>
        <w:t>Java</w:t>
      </w:r>
      <w:r>
        <w:rPr>
          <w:rFonts w:hint="eastAsia"/>
        </w:rPr>
        <w:t>程序，是否有一个标准测试集，覆盖</w:t>
      </w:r>
      <w:r>
        <w:rPr>
          <w:rFonts w:hint="eastAsia"/>
        </w:rPr>
        <w:t>Java</w:t>
      </w:r>
      <w:r>
        <w:rPr>
          <w:rFonts w:hint="eastAsia"/>
        </w:rPr>
        <w:t>的所有语言特征？</w:t>
      </w:r>
    </w:p>
    <w:p w14:paraId="02DDB4A4" w14:textId="6B649A17" w:rsidR="005706FC" w:rsidRDefault="005706FC">
      <w:pPr>
        <w:pStyle w:val="ae"/>
      </w:pPr>
      <w:r>
        <w:rPr>
          <w:rFonts w:hint="eastAsia"/>
        </w:rPr>
        <w:t>2</w:t>
      </w:r>
      <w:r>
        <w:rPr>
          <w:rFonts w:hint="eastAsia"/>
        </w:rPr>
        <w:t>．在需求中，可否列出对于哪些</w:t>
      </w:r>
      <w:r>
        <w:rPr>
          <w:rFonts w:hint="eastAsia"/>
        </w:rPr>
        <w:t>Java</w:t>
      </w:r>
      <w:r>
        <w:rPr>
          <w:rFonts w:hint="eastAsia"/>
        </w:rPr>
        <w:t>语言成分或结构，</w:t>
      </w:r>
      <w:r>
        <w:rPr>
          <w:rFonts w:hint="eastAsia"/>
        </w:rPr>
        <w:t>dex</w:t>
      </w:r>
      <w:r>
        <w:t>2jar</w:t>
      </w:r>
      <w:r>
        <w:rPr>
          <w:rFonts w:hint="eastAsia"/>
        </w:rPr>
        <w:t>无法正确处理？</w:t>
      </w:r>
    </w:p>
  </w:comment>
  <w:comment w:id="45" w:author="liuchao" w:date="2017-05-26T08:40:00Z" w:initials="l">
    <w:p w14:paraId="122F07EA" w14:textId="4AC5D86D" w:rsidR="005706FC" w:rsidRDefault="005706FC">
      <w:pPr>
        <w:pStyle w:val="ae"/>
      </w:pPr>
      <w:r>
        <w:rPr>
          <w:rStyle w:val="ad"/>
        </w:rPr>
        <w:annotationRef/>
      </w:r>
      <w:r>
        <w:rPr>
          <w:rFonts w:hint="eastAsia"/>
        </w:rPr>
        <w:t>？</w:t>
      </w:r>
    </w:p>
  </w:comment>
  <w:comment w:id="48" w:author="liuchao" w:date="2017-05-26T08:48:00Z" w:initials="l">
    <w:p w14:paraId="0D785AD2" w14:textId="3FCB3E53" w:rsidR="005706FC" w:rsidRDefault="005706FC">
      <w:pPr>
        <w:pStyle w:val="ae"/>
      </w:pPr>
      <w:r>
        <w:rPr>
          <w:rStyle w:val="ad"/>
        </w:rPr>
        <w:annotationRef/>
      </w:r>
      <w:r w:rsidR="00381592">
        <w:rPr>
          <w:rFonts w:hint="eastAsia"/>
        </w:rPr>
        <w:t>谁</w:t>
      </w:r>
      <w:r>
        <w:rPr>
          <w:rFonts w:hint="eastAsia"/>
        </w:rPr>
        <w:t>测试“差别”？如何比较“差别”？</w:t>
      </w:r>
    </w:p>
  </w:comment>
  <w:comment w:id="49" w:author="liuchao" w:date="2017-05-26T08:54:00Z" w:initials="l">
    <w:p w14:paraId="7322D11D" w14:textId="20E6CEA4" w:rsidR="00381592" w:rsidRDefault="00381592">
      <w:pPr>
        <w:pStyle w:val="ae"/>
      </w:pPr>
      <w:r>
        <w:rPr>
          <w:rStyle w:val="ad"/>
        </w:rPr>
        <w:annotationRef/>
      </w:r>
      <w:r>
        <w:rPr>
          <w:rFonts w:hint="eastAsia"/>
        </w:rPr>
        <w:t>谁返回？</w:t>
      </w:r>
    </w:p>
  </w:comment>
  <w:comment w:id="51" w:author="liuchao" w:date="2017-05-26T08:51:00Z" w:initials="l">
    <w:p w14:paraId="7A163103" w14:textId="7DCCFA4F" w:rsidR="00381592" w:rsidRDefault="00381592">
      <w:pPr>
        <w:pStyle w:val="ae"/>
      </w:pPr>
      <w:r>
        <w:rPr>
          <w:rStyle w:val="ad"/>
        </w:rPr>
        <w:annotationRef/>
      </w:r>
      <w:r>
        <w:rPr>
          <w:rFonts w:hint="eastAsia"/>
        </w:rPr>
        <w:t>有哪些类型的资源文件？有哪些保存或组织方式？</w:t>
      </w:r>
    </w:p>
  </w:comment>
  <w:comment w:id="52" w:author="liuchao" w:date="2017-05-26T08:50:00Z" w:initials="l">
    <w:p w14:paraId="3A684AB2" w14:textId="7FC500AD" w:rsidR="005706FC" w:rsidRDefault="005706FC">
      <w:pPr>
        <w:pStyle w:val="ae"/>
      </w:pPr>
      <w:r>
        <w:rPr>
          <w:rStyle w:val="ad"/>
        </w:rPr>
        <w:annotationRef/>
      </w:r>
      <w:r w:rsidR="00381592">
        <w:rPr>
          <w:rFonts w:hint="eastAsia"/>
        </w:rPr>
        <w:t>有哪些类型的资源文件？</w:t>
      </w:r>
    </w:p>
  </w:comment>
  <w:comment w:id="53" w:author="liuchao" w:date="2017-05-26T08:52:00Z" w:initials="l">
    <w:p w14:paraId="3BAB91F9" w14:textId="3B1E4E56" w:rsidR="00381592" w:rsidRDefault="00381592">
      <w:pPr>
        <w:pStyle w:val="ae"/>
      </w:pPr>
      <w:r>
        <w:rPr>
          <w:rStyle w:val="ad"/>
        </w:rPr>
        <w:annotationRef/>
      </w:r>
      <w:r>
        <w:rPr>
          <w:rFonts w:hint="eastAsia"/>
        </w:rPr>
        <w:t>谁“检查”？</w:t>
      </w:r>
    </w:p>
  </w:comment>
  <w:comment w:id="54" w:author="liuchao" w:date="2017-05-26T08:53:00Z" w:initials="l">
    <w:p w14:paraId="14B00991" w14:textId="6A1F523E" w:rsidR="00381592" w:rsidRDefault="00381592">
      <w:pPr>
        <w:pStyle w:val="ae"/>
      </w:pPr>
      <w:r>
        <w:rPr>
          <w:rStyle w:val="ad"/>
        </w:rPr>
        <w:annotationRef/>
      </w:r>
      <w:r>
        <w:rPr>
          <w:rFonts w:hint="eastAsia"/>
        </w:rPr>
        <w:t>谁“返回”？</w:t>
      </w:r>
    </w:p>
  </w:comment>
  <w:comment w:id="56" w:author="liuchao" w:date="2017-05-26T08:57:00Z" w:initials="l">
    <w:p w14:paraId="5EF3492B" w14:textId="02D74568" w:rsidR="00381592" w:rsidRDefault="00381592">
      <w:pPr>
        <w:pStyle w:val="ae"/>
      </w:pPr>
      <w:r>
        <w:rPr>
          <w:rStyle w:val="ad"/>
        </w:rPr>
        <w:annotationRef/>
      </w:r>
      <w:r>
        <w:rPr>
          <w:rFonts w:hint="eastAsia"/>
        </w:rPr>
        <w:t>是功能测试还是非功能测试？</w:t>
      </w:r>
    </w:p>
  </w:comment>
  <w:comment w:id="58" w:author="liuchao" w:date="2017-05-26T08:58:00Z" w:initials="l">
    <w:p w14:paraId="178E67BF" w14:textId="32E5BBDF" w:rsidR="00381592" w:rsidRDefault="00381592">
      <w:pPr>
        <w:pStyle w:val="ae"/>
      </w:pPr>
      <w:r>
        <w:rPr>
          <w:rStyle w:val="ad"/>
        </w:rPr>
        <w:annotationRef/>
      </w:r>
      <w:r>
        <w:rPr>
          <w:rFonts w:hint="eastAsia"/>
        </w:rPr>
        <w:t>哪些？</w:t>
      </w:r>
    </w:p>
  </w:comment>
  <w:comment w:id="59" w:author="liuchao" w:date="2017-05-26T08:59:00Z" w:initials="l">
    <w:p w14:paraId="326535F3" w14:textId="1FEBC9FB" w:rsidR="00381592" w:rsidRDefault="00381592">
      <w:pPr>
        <w:pStyle w:val="ae"/>
      </w:pPr>
      <w:r>
        <w:rPr>
          <w:rStyle w:val="ad"/>
        </w:rPr>
        <w:annotationRef/>
      </w:r>
      <w:r>
        <w:rPr>
          <w:rFonts w:hint="eastAsia"/>
        </w:rPr>
        <w:t>？</w:t>
      </w:r>
    </w:p>
  </w:comment>
  <w:comment w:id="60" w:author="liuchao" w:date="2017-05-26T08:59:00Z" w:initials="l">
    <w:p w14:paraId="33B0549D" w14:textId="48C2C919" w:rsidR="00381592" w:rsidRDefault="00381592">
      <w:pPr>
        <w:pStyle w:val="ae"/>
      </w:pPr>
      <w:r>
        <w:rPr>
          <w:rStyle w:val="ad"/>
        </w:rPr>
        <w:annotationRef/>
      </w:r>
      <w:r>
        <w:rPr>
          <w:rFonts w:hint="eastAsia"/>
        </w:rPr>
        <w:t>？</w:t>
      </w:r>
    </w:p>
  </w:comment>
  <w:comment w:id="62" w:author="liuchao" w:date="2017-05-26T09:00:00Z" w:initials="l">
    <w:p w14:paraId="5ED20DF1" w14:textId="26F7E3D0" w:rsidR="00B1648A" w:rsidRDefault="00B1648A">
      <w:pPr>
        <w:pStyle w:val="ae"/>
      </w:pPr>
      <w:r>
        <w:rPr>
          <w:rStyle w:val="ad"/>
        </w:rPr>
        <w:annotationRef/>
      </w:r>
      <w:r>
        <w:rPr>
          <w:rFonts w:hint="eastAsia"/>
        </w:rPr>
        <w:t>哪些？</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36E684" w15:done="0"/>
  <w15:commentEx w15:paraId="00F198F5" w15:done="0"/>
  <w15:commentEx w15:paraId="3C849865" w15:done="0"/>
  <w15:commentEx w15:paraId="67796CCB" w15:done="0"/>
  <w15:commentEx w15:paraId="384FA361" w15:done="0"/>
  <w15:commentEx w15:paraId="0D2B4C8D" w15:done="0"/>
  <w15:commentEx w15:paraId="10EE2A0F" w15:done="0"/>
  <w15:commentEx w15:paraId="53CD5C31" w15:done="0"/>
  <w15:commentEx w15:paraId="640C4D66" w15:done="0"/>
  <w15:commentEx w15:paraId="3AD7066E" w15:done="0"/>
  <w15:commentEx w15:paraId="776496F7" w15:done="0"/>
  <w15:commentEx w15:paraId="49939B7F" w15:done="0"/>
  <w15:commentEx w15:paraId="6E5E732E" w15:done="0"/>
  <w15:commentEx w15:paraId="2945149E" w15:done="0"/>
  <w15:commentEx w15:paraId="0DA5E232" w15:done="0"/>
  <w15:commentEx w15:paraId="4BE4A5D2" w15:done="0"/>
  <w15:commentEx w15:paraId="1746A594" w15:done="0"/>
  <w15:commentEx w15:paraId="7E01AB1D" w15:done="0"/>
  <w15:commentEx w15:paraId="519237BA" w15:done="0"/>
  <w15:commentEx w15:paraId="3E737DB7" w15:done="0"/>
  <w15:commentEx w15:paraId="1819865F" w15:done="0"/>
  <w15:commentEx w15:paraId="02DDB4A4" w15:done="0"/>
  <w15:commentEx w15:paraId="122F07EA" w15:done="0"/>
  <w15:commentEx w15:paraId="0D785AD2" w15:done="0"/>
  <w15:commentEx w15:paraId="7322D11D" w15:done="0"/>
  <w15:commentEx w15:paraId="7A163103" w15:done="0"/>
  <w15:commentEx w15:paraId="3A684AB2" w15:done="0"/>
  <w15:commentEx w15:paraId="3BAB91F9" w15:done="0"/>
  <w15:commentEx w15:paraId="14B00991" w15:done="0"/>
  <w15:commentEx w15:paraId="5EF3492B" w15:done="0"/>
  <w15:commentEx w15:paraId="178E67BF" w15:done="0"/>
  <w15:commentEx w15:paraId="326535F3" w15:done="0"/>
  <w15:commentEx w15:paraId="33B0549D" w15:done="0"/>
  <w15:commentEx w15:paraId="5ED20DF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F61916" w14:textId="77777777" w:rsidR="007411A0" w:rsidRDefault="007411A0" w:rsidP="00154E6D">
      <w:r>
        <w:separator/>
      </w:r>
    </w:p>
  </w:endnote>
  <w:endnote w:type="continuationSeparator" w:id="0">
    <w:p w14:paraId="09BD3AF0" w14:textId="77777777" w:rsidR="007411A0" w:rsidRDefault="007411A0" w:rsidP="00154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D0B06" w14:textId="77777777" w:rsidR="00E403CD" w:rsidRDefault="00E403CD">
    <w:pPr>
      <w:pStyle w:val="a4"/>
      <w:jc w:val="center"/>
    </w:pPr>
  </w:p>
  <w:p w14:paraId="0D6CA253" w14:textId="77777777" w:rsidR="00E403CD" w:rsidRDefault="00E403C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9481656"/>
      <w:docPartObj>
        <w:docPartGallery w:val="Page Numbers (Bottom of Page)"/>
        <w:docPartUnique/>
      </w:docPartObj>
    </w:sdtPr>
    <w:sdtEndPr/>
    <w:sdtContent>
      <w:p w14:paraId="4B9FCCAD" w14:textId="77777777" w:rsidR="00E403CD" w:rsidRDefault="00E403CD">
        <w:pPr>
          <w:pStyle w:val="a4"/>
          <w:jc w:val="center"/>
        </w:pPr>
        <w:r>
          <w:fldChar w:fldCharType="begin"/>
        </w:r>
        <w:r>
          <w:instrText>PAGE   \* MERGEFORMAT</w:instrText>
        </w:r>
        <w:r>
          <w:fldChar w:fldCharType="separate"/>
        </w:r>
        <w:r w:rsidR="00BA007E" w:rsidRPr="00BA007E">
          <w:rPr>
            <w:noProof/>
            <w:lang w:val="zh-CN"/>
          </w:rPr>
          <w:t>3</w:t>
        </w:r>
        <w:r>
          <w:fldChar w:fldCharType="end"/>
        </w:r>
      </w:p>
    </w:sdtContent>
  </w:sdt>
  <w:p w14:paraId="4C7BE10A" w14:textId="77777777" w:rsidR="00E403CD" w:rsidRDefault="00E403C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53DF31" w14:textId="77777777" w:rsidR="007411A0" w:rsidRDefault="007411A0" w:rsidP="00154E6D">
      <w:r>
        <w:separator/>
      </w:r>
    </w:p>
  </w:footnote>
  <w:footnote w:type="continuationSeparator" w:id="0">
    <w:p w14:paraId="1797653E" w14:textId="77777777" w:rsidR="007411A0" w:rsidRDefault="007411A0" w:rsidP="00154E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A1D1F"/>
    <w:multiLevelType w:val="multilevel"/>
    <w:tmpl w:val="380EBFB8"/>
    <w:lvl w:ilvl="0">
      <w:start w:val="1"/>
      <w:numFmt w:val="decimal"/>
      <w:lvlText w:val="%1."/>
      <w:lvlJc w:val="left"/>
      <w:pPr>
        <w:ind w:left="360" w:hanging="360"/>
      </w:pPr>
      <w:rPr>
        <w:rFonts w:hint="default"/>
      </w:rPr>
    </w:lvl>
    <w:lvl w:ilvl="1">
      <w:start w:val="2"/>
      <w:numFmt w:val="decimal"/>
      <w:isLgl/>
      <w:lvlText w:val="%1.%2"/>
      <w:lvlJc w:val="left"/>
      <w:pPr>
        <w:ind w:left="1065" w:hanging="64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1" w15:restartNumberingAfterBreak="0">
    <w:nsid w:val="10CE6527"/>
    <w:multiLevelType w:val="hybridMultilevel"/>
    <w:tmpl w:val="C55C021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035A62"/>
    <w:multiLevelType w:val="hybridMultilevel"/>
    <w:tmpl w:val="3F2AA040"/>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051074"/>
    <w:multiLevelType w:val="hybridMultilevel"/>
    <w:tmpl w:val="B9B6269A"/>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0962D1"/>
    <w:multiLevelType w:val="hybridMultilevel"/>
    <w:tmpl w:val="70F0251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01779D"/>
    <w:multiLevelType w:val="hybridMultilevel"/>
    <w:tmpl w:val="257678E2"/>
    <w:lvl w:ilvl="0" w:tplc="D4F8D5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2DA24F0"/>
    <w:multiLevelType w:val="hybridMultilevel"/>
    <w:tmpl w:val="A6FC7D74"/>
    <w:lvl w:ilvl="0" w:tplc="5216680E">
      <w:start w:val="1"/>
      <w:numFmt w:val="japaneseCounting"/>
      <w:pStyle w:val="1"/>
      <w:lvlText w:val="%1、"/>
      <w:lvlJc w:val="left"/>
      <w:pPr>
        <w:ind w:left="888" w:hanging="888"/>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655523"/>
    <w:multiLevelType w:val="hybridMultilevel"/>
    <w:tmpl w:val="C224623C"/>
    <w:lvl w:ilvl="0" w:tplc="0409000F">
      <w:start w:val="1"/>
      <w:numFmt w:val="decimal"/>
      <w:lvlText w:val="%1."/>
      <w:lvlJc w:val="left"/>
      <w:pPr>
        <w:ind w:left="420" w:hanging="420"/>
      </w:p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7970C20"/>
    <w:multiLevelType w:val="hybridMultilevel"/>
    <w:tmpl w:val="A6244C24"/>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4"/>
  </w:num>
  <w:num w:numId="4">
    <w:abstractNumId w:val="3"/>
  </w:num>
  <w:num w:numId="5">
    <w:abstractNumId w:val="7"/>
  </w:num>
  <w:num w:numId="6">
    <w:abstractNumId w:val="8"/>
  </w:num>
  <w:num w:numId="7">
    <w:abstractNumId w:val="1"/>
  </w:num>
  <w:num w:numId="8">
    <w:abstractNumId w:val="2"/>
  </w:num>
  <w:num w:numId="9">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uchao">
    <w15:presenceInfo w15:providerId="None" w15:userId="liuch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A7B"/>
    <w:rsid w:val="000431FA"/>
    <w:rsid w:val="001100DD"/>
    <w:rsid w:val="00154E6D"/>
    <w:rsid w:val="00176FF3"/>
    <w:rsid w:val="001A5F5E"/>
    <w:rsid w:val="001D5C40"/>
    <w:rsid w:val="002D1308"/>
    <w:rsid w:val="002F3B27"/>
    <w:rsid w:val="003738BE"/>
    <w:rsid w:val="00381592"/>
    <w:rsid w:val="00397A7A"/>
    <w:rsid w:val="003A4C74"/>
    <w:rsid w:val="003B048B"/>
    <w:rsid w:val="003F6FC3"/>
    <w:rsid w:val="00432966"/>
    <w:rsid w:val="004D2E65"/>
    <w:rsid w:val="005706FC"/>
    <w:rsid w:val="005807B1"/>
    <w:rsid w:val="005A09EA"/>
    <w:rsid w:val="005A4234"/>
    <w:rsid w:val="005C1415"/>
    <w:rsid w:val="006223E2"/>
    <w:rsid w:val="00657E99"/>
    <w:rsid w:val="00685A1D"/>
    <w:rsid w:val="00697F97"/>
    <w:rsid w:val="006B71AF"/>
    <w:rsid w:val="006D547C"/>
    <w:rsid w:val="006D7F01"/>
    <w:rsid w:val="007411A0"/>
    <w:rsid w:val="00753C2B"/>
    <w:rsid w:val="00767478"/>
    <w:rsid w:val="007825D0"/>
    <w:rsid w:val="007B4D95"/>
    <w:rsid w:val="007C73D8"/>
    <w:rsid w:val="007D2C74"/>
    <w:rsid w:val="007F10EE"/>
    <w:rsid w:val="00801E32"/>
    <w:rsid w:val="00811BA3"/>
    <w:rsid w:val="0083793A"/>
    <w:rsid w:val="0084367A"/>
    <w:rsid w:val="00881C45"/>
    <w:rsid w:val="008A0D07"/>
    <w:rsid w:val="00906351"/>
    <w:rsid w:val="00972708"/>
    <w:rsid w:val="00A01A96"/>
    <w:rsid w:val="00A73D80"/>
    <w:rsid w:val="00A87A7B"/>
    <w:rsid w:val="00B1648A"/>
    <w:rsid w:val="00B45492"/>
    <w:rsid w:val="00B872BE"/>
    <w:rsid w:val="00BA007E"/>
    <w:rsid w:val="00BD0148"/>
    <w:rsid w:val="00C02523"/>
    <w:rsid w:val="00C96194"/>
    <w:rsid w:val="00CB1A8F"/>
    <w:rsid w:val="00CC7B07"/>
    <w:rsid w:val="00D21962"/>
    <w:rsid w:val="00DA6524"/>
    <w:rsid w:val="00DC64F0"/>
    <w:rsid w:val="00E403CD"/>
    <w:rsid w:val="00ED06F0"/>
    <w:rsid w:val="00F16CA4"/>
    <w:rsid w:val="00F560B1"/>
    <w:rsid w:val="00F56CBD"/>
    <w:rsid w:val="00F8149B"/>
    <w:rsid w:val="00FC4F4C"/>
    <w:rsid w:val="00FE59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AAE6C"/>
  <w15:chartTrackingRefBased/>
  <w15:docId w15:val="{54CBA6F3-CD2C-40FF-9342-84848764E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4E6D"/>
    <w:pPr>
      <w:widowControl w:val="0"/>
      <w:spacing w:line="360" w:lineRule="auto"/>
      <w:ind w:firstLine="420"/>
    </w:pPr>
    <w:rPr>
      <w:rFonts w:ascii="Times New Roman" w:hAnsi="Times New Roman" w:cs="Times New Roman"/>
      <w:szCs w:val="24"/>
    </w:rPr>
  </w:style>
  <w:style w:type="paragraph" w:styleId="1">
    <w:name w:val="heading 1"/>
    <w:basedOn w:val="a"/>
    <w:next w:val="a"/>
    <w:link w:val="1Char"/>
    <w:uiPriority w:val="9"/>
    <w:qFormat/>
    <w:rsid w:val="00154E6D"/>
    <w:pPr>
      <w:keepNext/>
      <w:keepLines/>
      <w:numPr>
        <w:numId w:val="1"/>
      </w:numPr>
      <w:spacing w:before="340" w:after="330" w:line="578" w:lineRule="auto"/>
      <w:ind w:left="284" w:hanging="360"/>
      <w:outlineLvl w:val="0"/>
    </w:pPr>
    <w:rPr>
      <w:rFonts w:ascii="宋体" w:eastAsia="宋体" w:hAnsi="宋体"/>
      <w:b/>
      <w:bCs/>
      <w:kern w:val="44"/>
      <w:sz w:val="44"/>
      <w:szCs w:val="44"/>
    </w:rPr>
  </w:style>
  <w:style w:type="paragraph" w:styleId="2">
    <w:name w:val="heading 2"/>
    <w:basedOn w:val="a"/>
    <w:next w:val="a"/>
    <w:link w:val="2Char"/>
    <w:uiPriority w:val="9"/>
    <w:unhideWhenUsed/>
    <w:qFormat/>
    <w:rsid w:val="00154E6D"/>
    <w:pPr>
      <w:keepNext/>
      <w:keepLines/>
      <w:spacing w:before="260" w:after="260" w:line="416" w:lineRule="auto"/>
      <w:outlineLvl w:val="1"/>
    </w:pPr>
    <w:rPr>
      <w:rFonts w:ascii="宋体" w:eastAsia="宋体" w:hAnsi="宋体" w:cstheme="majorBidi"/>
      <w:b/>
      <w:bCs/>
      <w:sz w:val="32"/>
      <w:szCs w:val="32"/>
    </w:rPr>
  </w:style>
  <w:style w:type="paragraph" w:styleId="3">
    <w:name w:val="heading 3"/>
    <w:basedOn w:val="a"/>
    <w:next w:val="a"/>
    <w:link w:val="3Char"/>
    <w:uiPriority w:val="9"/>
    <w:unhideWhenUsed/>
    <w:qFormat/>
    <w:rsid w:val="00154E6D"/>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14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8149B"/>
    <w:rPr>
      <w:sz w:val="18"/>
      <w:szCs w:val="18"/>
    </w:rPr>
  </w:style>
  <w:style w:type="paragraph" w:styleId="a4">
    <w:name w:val="footer"/>
    <w:basedOn w:val="a"/>
    <w:link w:val="Char0"/>
    <w:uiPriority w:val="99"/>
    <w:unhideWhenUsed/>
    <w:rsid w:val="00F8149B"/>
    <w:pPr>
      <w:tabs>
        <w:tab w:val="center" w:pos="4153"/>
        <w:tab w:val="right" w:pos="8306"/>
      </w:tabs>
      <w:snapToGrid w:val="0"/>
    </w:pPr>
    <w:rPr>
      <w:sz w:val="18"/>
      <w:szCs w:val="18"/>
    </w:rPr>
  </w:style>
  <w:style w:type="character" w:customStyle="1" w:styleId="Char0">
    <w:name w:val="页脚 Char"/>
    <w:basedOn w:val="a0"/>
    <w:link w:val="a4"/>
    <w:uiPriority w:val="99"/>
    <w:rsid w:val="00F8149B"/>
    <w:rPr>
      <w:sz w:val="18"/>
      <w:szCs w:val="18"/>
    </w:rPr>
  </w:style>
  <w:style w:type="character" w:customStyle="1" w:styleId="1Char">
    <w:name w:val="标题 1 Char"/>
    <w:basedOn w:val="a0"/>
    <w:link w:val="1"/>
    <w:uiPriority w:val="9"/>
    <w:rsid w:val="00154E6D"/>
    <w:rPr>
      <w:rFonts w:ascii="宋体" w:eastAsia="宋体" w:hAnsi="宋体" w:cs="Times New Roman"/>
      <w:b/>
      <w:bCs/>
      <w:kern w:val="44"/>
      <w:sz w:val="44"/>
      <w:szCs w:val="44"/>
    </w:rPr>
  </w:style>
  <w:style w:type="paragraph" w:styleId="a5">
    <w:name w:val="Subtitle"/>
    <w:basedOn w:val="a"/>
    <w:next w:val="a"/>
    <w:link w:val="Char1"/>
    <w:uiPriority w:val="11"/>
    <w:qFormat/>
    <w:rsid w:val="00F8149B"/>
    <w:pPr>
      <w:spacing w:before="240" w:after="60" w:line="312" w:lineRule="auto"/>
      <w:jc w:val="center"/>
      <w:outlineLvl w:val="1"/>
    </w:pPr>
    <w:rPr>
      <w:b/>
      <w:bCs/>
      <w:kern w:val="28"/>
      <w:sz w:val="32"/>
      <w:szCs w:val="32"/>
    </w:rPr>
  </w:style>
  <w:style w:type="character" w:customStyle="1" w:styleId="Char1">
    <w:name w:val="副标题 Char"/>
    <w:basedOn w:val="a0"/>
    <w:link w:val="a5"/>
    <w:uiPriority w:val="11"/>
    <w:rsid w:val="00F8149B"/>
    <w:rPr>
      <w:b/>
      <w:bCs/>
      <w:kern w:val="28"/>
      <w:sz w:val="32"/>
      <w:szCs w:val="32"/>
    </w:rPr>
  </w:style>
  <w:style w:type="paragraph" w:styleId="a6">
    <w:name w:val="Balloon Text"/>
    <w:basedOn w:val="a"/>
    <w:link w:val="Char2"/>
    <w:uiPriority w:val="99"/>
    <w:semiHidden/>
    <w:unhideWhenUsed/>
    <w:rsid w:val="00F8149B"/>
    <w:rPr>
      <w:sz w:val="18"/>
      <w:szCs w:val="18"/>
    </w:rPr>
  </w:style>
  <w:style w:type="character" w:customStyle="1" w:styleId="Char2">
    <w:name w:val="批注框文本 Char"/>
    <w:basedOn w:val="a0"/>
    <w:link w:val="a6"/>
    <w:uiPriority w:val="99"/>
    <w:semiHidden/>
    <w:rsid w:val="00F8149B"/>
    <w:rPr>
      <w:sz w:val="18"/>
      <w:szCs w:val="18"/>
    </w:rPr>
  </w:style>
  <w:style w:type="paragraph" w:styleId="TOC">
    <w:name w:val="TOC Heading"/>
    <w:basedOn w:val="1"/>
    <w:next w:val="a"/>
    <w:uiPriority w:val="39"/>
    <w:unhideWhenUsed/>
    <w:qFormat/>
    <w:rsid w:val="00F8149B"/>
    <w:pPr>
      <w:widowControl/>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0">
    <w:name w:val="toc 1"/>
    <w:basedOn w:val="a"/>
    <w:next w:val="a"/>
    <w:autoRedefine/>
    <w:uiPriority w:val="39"/>
    <w:unhideWhenUsed/>
    <w:rsid w:val="002D1308"/>
    <w:pPr>
      <w:tabs>
        <w:tab w:val="right" w:leader="dot" w:pos="8296"/>
      </w:tabs>
    </w:pPr>
  </w:style>
  <w:style w:type="paragraph" w:styleId="20">
    <w:name w:val="toc 2"/>
    <w:basedOn w:val="a"/>
    <w:next w:val="a"/>
    <w:autoRedefine/>
    <w:uiPriority w:val="39"/>
    <w:unhideWhenUsed/>
    <w:rsid w:val="00F8149B"/>
    <w:pPr>
      <w:ind w:leftChars="200" w:left="420"/>
    </w:pPr>
  </w:style>
  <w:style w:type="character" w:styleId="a7">
    <w:name w:val="Hyperlink"/>
    <w:basedOn w:val="a0"/>
    <w:uiPriority w:val="99"/>
    <w:unhideWhenUsed/>
    <w:rsid w:val="00F8149B"/>
    <w:rPr>
      <w:color w:val="0563C1" w:themeColor="hyperlink"/>
      <w:u w:val="single"/>
    </w:rPr>
  </w:style>
  <w:style w:type="character" w:customStyle="1" w:styleId="2Char">
    <w:name w:val="标题 2 Char"/>
    <w:basedOn w:val="a0"/>
    <w:link w:val="2"/>
    <w:uiPriority w:val="9"/>
    <w:rsid w:val="00154E6D"/>
    <w:rPr>
      <w:rFonts w:ascii="宋体" w:eastAsia="宋体" w:hAnsi="宋体" w:cstheme="majorBidi"/>
      <w:b/>
      <w:bCs/>
      <w:sz w:val="32"/>
      <w:szCs w:val="32"/>
    </w:rPr>
  </w:style>
  <w:style w:type="character" w:customStyle="1" w:styleId="3Char">
    <w:name w:val="标题 3 Char"/>
    <w:basedOn w:val="a0"/>
    <w:link w:val="3"/>
    <w:uiPriority w:val="9"/>
    <w:rsid w:val="00154E6D"/>
    <w:rPr>
      <w:rFonts w:ascii="Times New Roman" w:hAnsi="Times New Roman" w:cs="Times New Roman"/>
      <w:b/>
      <w:bCs/>
      <w:sz w:val="28"/>
      <w:szCs w:val="32"/>
    </w:rPr>
  </w:style>
  <w:style w:type="paragraph" w:styleId="a8">
    <w:name w:val="List Paragraph"/>
    <w:basedOn w:val="a"/>
    <w:uiPriority w:val="34"/>
    <w:qFormat/>
    <w:rsid w:val="00811BA3"/>
    <w:pPr>
      <w:ind w:firstLineChars="200" w:firstLine="200"/>
    </w:pPr>
  </w:style>
  <w:style w:type="paragraph" w:styleId="30">
    <w:name w:val="toc 3"/>
    <w:basedOn w:val="a"/>
    <w:next w:val="a"/>
    <w:autoRedefine/>
    <w:uiPriority w:val="39"/>
    <w:unhideWhenUsed/>
    <w:rsid w:val="00C02523"/>
    <w:pPr>
      <w:ind w:leftChars="400" w:left="840"/>
    </w:pPr>
  </w:style>
  <w:style w:type="paragraph" w:styleId="a9">
    <w:name w:val="Title"/>
    <w:basedOn w:val="a"/>
    <w:next w:val="a"/>
    <w:link w:val="Char3"/>
    <w:uiPriority w:val="10"/>
    <w:qFormat/>
    <w:rsid w:val="00D21962"/>
    <w:pPr>
      <w:spacing w:before="240" w:after="60"/>
      <w:jc w:val="center"/>
      <w:outlineLvl w:val="0"/>
    </w:pPr>
    <w:rPr>
      <w:rFonts w:asciiTheme="majorHAnsi" w:eastAsiaTheme="majorEastAsia" w:hAnsiTheme="majorHAnsi" w:cstheme="majorBidi"/>
      <w:b/>
      <w:bCs/>
      <w:sz w:val="32"/>
      <w:szCs w:val="32"/>
    </w:rPr>
  </w:style>
  <w:style w:type="character" w:customStyle="1" w:styleId="Char3">
    <w:name w:val="标题 Char"/>
    <w:basedOn w:val="a0"/>
    <w:link w:val="a9"/>
    <w:uiPriority w:val="10"/>
    <w:rsid w:val="00D21962"/>
    <w:rPr>
      <w:rFonts w:asciiTheme="majorHAnsi" w:eastAsiaTheme="majorEastAsia" w:hAnsiTheme="majorHAnsi" w:cstheme="majorBidi"/>
      <w:b/>
      <w:bCs/>
      <w:sz w:val="32"/>
      <w:szCs w:val="32"/>
    </w:rPr>
  </w:style>
  <w:style w:type="table" w:styleId="aa">
    <w:name w:val="Table Grid"/>
    <w:basedOn w:val="a1"/>
    <w:uiPriority w:val="39"/>
    <w:rsid w:val="00D219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 Spacing"/>
    <w:uiPriority w:val="1"/>
    <w:qFormat/>
    <w:rsid w:val="00154E6D"/>
    <w:pPr>
      <w:widowControl w:val="0"/>
      <w:jc w:val="both"/>
    </w:pPr>
  </w:style>
  <w:style w:type="paragraph" w:styleId="ac">
    <w:name w:val="caption"/>
    <w:basedOn w:val="a"/>
    <w:next w:val="a"/>
    <w:qFormat/>
    <w:rsid w:val="002F3B27"/>
    <w:pPr>
      <w:ind w:firstLine="0"/>
      <w:jc w:val="both"/>
    </w:pPr>
    <w:rPr>
      <w:rFonts w:ascii="Calibri Light" w:eastAsia="黑体" w:hAnsi="Calibri Light"/>
      <w:sz w:val="20"/>
      <w:szCs w:val="20"/>
    </w:rPr>
  </w:style>
  <w:style w:type="character" w:styleId="ad">
    <w:name w:val="annotation reference"/>
    <w:basedOn w:val="a0"/>
    <w:uiPriority w:val="99"/>
    <w:semiHidden/>
    <w:unhideWhenUsed/>
    <w:rsid w:val="00B45492"/>
    <w:rPr>
      <w:sz w:val="21"/>
      <w:szCs w:val="21"/>
    </w:rPr>
  </w:style>
  <w:style w:type="paragraph" w:styleId="ae">
    <w:name w:val="annotation text"/>
    <w:basedOn w:val="a"/>
    <w:link w:val="Char4"/>
    <w:uiPriority w:val="99"/>
    <w:semiHidden/>
    <w:unhideWhenUsed/>
    <w:rsid w:val="00B45492"/>
  </w:style>
  <w:style w:type="character" w:customStyle="1" w:styleId="Char4">
    <w:name w:val="批注文字 Char"/>
    <w:basedOn w:val="a0"/>
    <w:link w:val="ae"/>
    <w:uiPriority w:val="99"/>
    <w:semiHidden/>
    <w:rsid w:val="00B45492"/>
    <w:rPr>
      <w:rFonts w:ascii="Times New Roman" w:hAnsi="Times New Roman" w:cs="Times New Roman"/>
      <w:szCs w:val="24"/>
    </w:rPr>
  </w:style>
  <w:style w:type="paragraph" w:styleId="af">
    <w:name w:val="annotation subject"/>
    <w:basedOn w:val="ae"/>
    <w:next w:val="ae"/>
    <w:link w:val="Char5"/>
    <w:uiPriority w:val="99"/>
    <w:semiHidden/>
    <w:unhideWhenUsed/>
    <w:rsid w:val="00B45492"/>
    <w:rPr>
      <w:b/>
      <w:bCs/>
    </w:rPr>
  </w:style>
  <w:style w:type="character" w:customStyle="1" w:styleId="Char5">
    <w:name w:val="批注主题 Char"/>
    <w:basedOn w:val="Char4"/>
    <w:link w:val="af"/>
    <w:uiPriority w:val="99"/>
    <w:semiHidden/>
    <w:rsid w:val="00B45492"/>
    <w:rPr>
      <w:rFonts w:ascii="Times New Roman"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48769">
      <w:bodyDiv w:val="1"/>
      <w:marLeft w:val="0"/>
      <w:marRight w:val="0"/>
      <w:marTop w:val="0"/>
      <w:marBottom w:val="0"/>
      <w:divBdr>
        <w:top w:val="none" w:sz="0" w:space="0" w:color="auto"/>
        <w:left w:val="none" w:sz="0" w:space="0" w:color="auto"/>
        <w:bottom w:val="none" w:sz="0" w:space="0" w:color="auto"/>
        <w:right w:val="none" w:sz="0" w:space="0" w:color="auto"/>
      </w:divBdr>
    </w:div>
    <w:div w:id="125817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A4FFD-E548-4419-9A82-7003B146A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13</Pages>
  <Words>895</Words>
  <Characters>5105</Characters>
  <Application>Microsoft Office Word</Application>
  <DocSecurity>0</DocSecurity>
  <Lines>42</Lines>
  <Paragraphs>11</Paragraphs>
  <ScaleCrop>false</ScaleCrop>
  <Company/>
  <LinksUpToDate>false</LinksUpToDate>
  <CharactersWithSpaces>5989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Lution</dc:creator>
  <cp:keywords/>
  <dc:description/>
  <cp:lastModifiedBy>liuchao</cp:lastModifiedBy>
  <cp:revision>8</cp:revision>
  <dcterms:created xsi:type="dcterms:W3CDTF">2017-05-25T23:56:00Z</dcterms:created>
  <dcterms:modified xsi:type="dcterms:W3CDTF">2017-05-26T11:44:00Z</dcterms:modified>
</cp:coreProperties>
</file>