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0C9CB" w14:textId="77777777" w:rsidR="00D36A99" w:rsidRDefault="00D36A99" w:rsidP="00D36A99">
      <w:pPr>
        <w:pStyle w:val="a3"/>
        <w:rPr>
          <w:sz w:val="44"/>
        </w:rPr>
      </w:pPr>
    </w:p>
    <w:p w14:paraId="05CA500F" w14:textId="77777777" w:rsidR="00D36A99" w:rsidRDefault="00D36A99" w:rsidP="00D36A99">
      <w:pPr>
        <w:pStyle w:val="a3"/>
        <w:rPr>
          <w:sz w:val="44"/>
        </w:rPr>
      </w:pPr>
    </w:p>
    <w:p w14:paraId="3D6E04B9" w14:textId="77777777" w:rsidR="00D36A99" w:rsidRDefault="00D36A99" w:rsidP="00D36A99">
      <w:pPr>
        <w:pStyle w:val="a3"/>
        <w:rPr>
          <w:sz w:val="44"/>
        </w:rPr>
      </w:pPr>
    </w:p>
    <w:p w14:paraId="40B80CAA" w14:textId="77777777" w:rsidR="00967E7B" w:rsidRPr="00D36A99" w:rsidRDefault="00D36A99" w:rsidP="00D36A99">
      <w:pPr>
        <w:pStyle w:val="a3"/>
        <w:rPr>
          <w:sz w:val="52"/>
        </w:rPr>
      </w:pPr>
      <w:bookmarkStart w:id="0" w:name="_Toc478423276"/>
      <w:bookmarkStart w:id="1" w:name="_Toc478545281"/>
      <w:r>
        <w:rPr>
          <w:rFonts w:hint="eastAsia"/>
          <w:sz w:val="52"/>
        </w:rPr>
        <w:t>《</w:t>
      </w:r>
      <w:r w:rsidRPr="00D36A99">
        <w:rPr>
          <w:rFonts w:hint="eastAsia"/>
          <w:sz w:val="52"/>
        </w:rPr>
        <w:t>Dex2jar的测试及优化</w:t>
      </w:r>
      <w:r>
        <w:rPr>
          <w:rFonts w:hint="eastAsia"/>
          <w:sz w:val="52"/>
        </w:rPr>
        <w:t>》需求规格说明书</w:t>
      </w:r>
      <w:bookmarkEnd w:id="0"/>
      <w:bookmarkEnd w:id="1"/>
    </w:p>
    <w:p w14:paraId="6FCABF54" w14:textId="77777777" w:rsidR="00D36A99" w:rsidRPr="00D36A99" w:rsidRDefault="00D36A99" w:rsidP="00D36A99"/>
    <w:p w14:paraId="501AF718" w14:textId="77777777" w:rsidR="00D36A99" w:rsidRDefault="00D36A99" w:rsidP="00D36A99"/>
    <w:p w14:paraId="35863E0B" w14:textId="77777777" w:rsidR="00D36A99" w:rsidRDefault="00D36A99" w:rsidP="00D36A99"/>
    <w:p w14:paraId="7A06FC2B" w14:textId="77777777" w:rsidR="00D36A99" w:rsidRDefault="00D36A99" w:rsidP="00D36A99"/>
    <w:p w14:paraId="7904E518" w14:textId="77777777" w:rsidR="00D36A99" w:rsidRDefault="00D36A99" w:rsidP="00D36A99"/>
    <w:p w14:paraId="4BD5C414" w14:textId="77777777" w:rsidR="00D36A99" w:rsidRDefault="00D36A99" w:rsidP="00D36A99"/>
    <w:p w14:paraId="62CFFE91" w14:textId="77777777" w:rsidR="00D36A99" w:rsidRDefault="00D36A99" w:rsidP="00D36A99">
      <w:pPr>
        <w:ind w:leftChars="2600" w:left="6240"/>
      </w:pPr>
    </w:p>
    <w:p w14:paraId="6065EF91" w14:textId="77777777" w:rsidR="00D36A99" w:rsidRDefault="00D36A99" w:rsidP="00D36A99">
      <w:pPr>
        <w:ind w:leftChars="2600" w:left="6240"/>
      </w:pPr>
    </w:p>
    <w:p w14:paraId="41A48749" w14:textId="77777777" w:rsidR="00D36A99" w:rsidRDefault="00D36A99" w:rsidP="007456BC"/>
    <w:p w14:paraId="5FE6CDCA" w14:textId="77777777" w:rsidR="00D36A99" w:rsidRPr="00D36A99" w:rsidRDefault="00D36A99" w:rsidP="007456BC">
      <w:pPr>
        <w:ind w:leftChars="1750" w:left="4200"/>
        <w:rPr>
          <w:sz w:val="28"/>
        </w:rPr>
      </w:pPr>
      <w:r w:rsidRPr="00D36A99">
        <w:rPr>
          <w:rFonts w:hint="eastAsia"/>
          <w:sz w:val="28"/>
        </w:rPr>
        <w:t>小组成员：卢兴海</w:t>
      </w:r>
    </w:p>
    <w:p w14:paraId="3471A928" w14:textId="77777777" w:rsidR="00D36A99" w:rsidRPr="00D36A99" w:rsidRDefault="00D36A99" w:rsidP="007456BC">
      <w:pPr>
        <w:ind w:leftChars="1750" w:left="4200" w:firstLineChars="500" w:firstLine="1400"/>
        <w:rPr>
          <w:sz w:val="28"/>
        </w:rPr>
      </w:pPr>
      <w:r w:rsidRPr="00D36A99">
        <w:rPr>
          <w:rFonts w:hint="eastAsia"/>
          <w:sz w:val="28"/>
        </w:rPr>
        <w:t>王文茹</w:t>
      </w:r>
    </w:p>
    <w:p w14:paraId="07733728" w14:textId="77777777" w:rsidR="00D36A99" w:rsidRDefault="00D36A99" w:rsidP="007456BC">
      <w:pPr>
        <w:ind w:leftChars="1750" w:left="4200" w:firstLineChars="500" w:firstLine="1400"/>
        <w:rPr>
          <w:sz w:val="28"/>
        </w:rPr>
      </w:pPr>
      <w:r w:rsidRPr="00D36A99">
        <w:rPr>
          <w:rFonts w:hint="eastAsia"/>
          <w:sz w:val="28"/>
        </w:rPr>
        <w:t>蒋波</w:t>
      </w:r>
    </w:p>
    <w:p w14:paraId="6A17A1EA" w14:textId="77777777" w:rsidR="00D36A99" w:rsidRDefault="00D36A99" w:rsidP="00D36A99">
      <w:r>
        <w:br w:type="page"/>
      </w:r>
    </w:p>
    <w:p w14:paraId="27AB8A8A" w14:textId="77777777" w:rsidR="00D36A99" w:rsidRDefault="00D36A99" w:rsidP="00D36A99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lastRenderedPageBreak/>
        <w:t>版本变更历史</w:t>
      </w:r>
    </w:p>
    <w:tbl>
      <w:tblPr>
        <w:tblW w:w="72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3"/>
        <w:gridCol w:w="1284"/>
        <w:gridCol w:w="2152"/>
        <w:gridCol w:w="3030"/>
      </w:tblGrid>
      <w:tr w:rsidR="00D36A99" w:rsidRPr="00061F07" w14:paraId="16BF7696" w14:textId="77777777" w:rsidTr="00D36A99">
        <w:trPr>
          <w:jc w:val="center"/>
        </w:trPr>
        <w:tc>
          <w:tcPr>
            <w:tcW w:w="794" w:type="dxa"/>
          </w:tcPr>
          <w:p w14:paraId="7AEEA59F" w14:textId="77777777" w:rsidR="00D36A99" w:rsidRPr="00061F07" w:rsidRDefault="00D36A99" w:rsidP="00B80024">
            <w:pPr>
              <w:jc w:val="center"/>
              <w:rPr>
                <w:rFonts w:eastAsia="楷体_GB2312"/>
                <w:szCs w:val="21"/>
              </w:rPr>
            </w:pPr>
            <w:r w:rsidRPr="00061F07"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260" w:type="dxa"/>
          </w:tcPr>
          <w:p w14:paraId="3054CEA2" w14:textId="77777777" w:rsidR="00D36A99" w:rsidRPr="00061F07" w:rsidRDefault="00D36A99" w:rsidP="00B80024">
            <w:pPr>
              <w:jc w:val="center"/>
              <w:rPr>
                <w:rFonts w:eastAsia="楷体_GB2312"/>
                <w:szCs w:val="21"/>
              </w:rPr>
            </w:pPr>
            <w:r w:rsidRPr="00061F07"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60" w:type="dxa"/>
          </w:tcPr>
          <w:p w14:paraId="4087D8B8" w14:textId="77777777" w:rsidR="00D36A99" w:rsidRPr="00061F07" w:rsidRDefault="00D36A99" w:rsidP="00B80024">
            <w:pPr>
              <w:jc w:val="center"/>
              <w:rPr>
                <w:rFonts w:eastAsia="楷体_GB2312"/>
                <w:szCs w:val="21"/>
              </w:rPr>
            </w:pPr>
            <w:r w:rsidRPr="00061F07"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3045" w:type="dxa"/>
          </w:tcPr>
          <w:p w14:paraId="3691E9B4" w14:textId="77777777" w:rsidR="00D36A99" w:rsidRPr="00061F07" w:rsidRDefault="00D36A99" w:rsidP="00B80024">
            <w:pPr>
              <w:jc w:val="center"/>
              <w:rPr>
                <w:rFonts w:eastAsia="楷体_GB2312"/>
                <w:szCs w:val="21"/>
              </w:rPr>
            </w:pPr>
            <w:r w:rsidRPr="00061F07"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D36A99" w14:paraId="033F9781" w14:textId="77777777" w:rsidTr="00D36A99">
        <w:trPr>
          <w:jc w:val="center"/>
        </w:trPr>
        <w:tc>
          <w:tcPr>
            <w:tcW w:w="794" w:type="dxa"/>
            <w:vAlign w:val="center"/>
          </w:tcPr>
          <w:p w14:paraId="4A3503F3" w14:textId="77777777" w:rsidR="00D36A99" w:rsidRDefault="00D36A99" w:rsidP="00B80024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260" w:type="dxa"/>
            <w:vAlign w:val="center"/>
          </w:tcPr>
          <w:p w14:paraId="6EE5689A" w14:textId="77777777" w:rsidR="00D36A99" w:rsidRDefault="00D36A99" w:rsidP="00B80024">
            <w:pPr>
              <w:jc w:val="center"/>
            </w:pPr>
            <w:r>
              <w:t>201</w:t>
            </w:r>
            <w:r>
              <w:rPr>
                <w:rFonts w:hint="eastAsia"/>
              </w:rPr>
              <w:t>7</w:t>
            </w:r>
            <w:r>
              <w:t>/3/2</w:t>
            </w:r>
            <w:r>
              <w:rPr>
                <w:rFonts w:hint="eastAsia"/>
              </w:rPr>
              <w:t>7</w:t>
            </w:r>
          </w:p>
        </w:tc>
        <w:tc>
          <w:tcPr>
            <w:tcW w:w="2160" w:type="dxa"/>
            <w:vAlign w:val="center"/>
          </w:tcPr>
          <w:p w14:paraId="71EAC84A" w14:textId="77777777" w:rsidR="00D36A99" w:rsidRDefault="00D36A99" w:rsidP="00B80024">
            <w:pPr>
              <w:jc w:val="center"/>
            </w:pPr>
            <w:r>
              <w:rPr>
                <w:rFonts w:hint="eastAsia"/>
              </w:rPr>
              <w:t>卢兴海、王文茹、蒋波</w:t>
            </w:r>
          </w:p>
        </w:tc>
        <w:tc>
          <w:tcPr>
            <w:tcW w:w="3045" w:type="dxa"/>
            <w:vAlign w:val="center"/>
          </w:tcPr>
          <w:p w14:paraId="5712B1E6" w14:textId="77777777" w:rsidR="00D36A99" w:rsidRDefault="00D36A99" w:rsidP="00B80024">
            <w:pPr>
              <w:jc w:val="center"/>
            </w:pPr>
            <w:r>
              <w:rPr>
                <w:rFonts w:hint="eastAsia"/>
              </w:rPr>
              <w:t>初稿</w:t>
            </w:r>
          </w:p>
        </w:tc>
      </w:tr>
      <w:tr w:rsidR="00D36A99" w14:paraId="1EEAB58D" w14:textId="77777777" w:rsidTr="00D36A99">
        <w:trPr>
          <w:jc w:val="center"/>
        </w:trPr>
        <w:tc>
          <w:tcPr>
            <w:tcW w:w="794" w:type="dxa"/>
            <w:vAlign w:val="center"/>
          </w:tcPr>
          <w:p w14:paraId="39A3E643" w14:textId="77777777" w:rsidR="00D36A99" w:rsidRDefault="00D36A99" w:rsidP="00B80024">
            <w:pPr>
              <w:jc w:val="center"/>
            </w:pPr>
          </w:p>
        </w:tc>
        <w:tc>
          <w:tcPr>
            <w:tcW w:w="1260" w:type="dxa"/>
            <w:vAlign w:val="center"/>
          </w:tcPr>
          <w:p w14:paraId="5FC56D3C" w14:textId="77777777" w:rsidR="00D36A99" w:rsidRDefault="00D36A99" w:rsidP="00B80024">
            <w:pPr>
              <w:jc w:val="center"/>
            </w:pPr>
          </w:p>
        </w:tc>
        <w:tc>
          <w:tcPr>
            <w:tcW w:w="2160" w:type="dxa"/>
            <w:vAlign w:val="center"/>
          </w:tcPr>
          <w:p w14:paraId="33FC7FEC" w14:textId="77777777" w:rsidR="00D36A99" w:rsidRDefault="00D36A99" w:rsidP="00B80024">
            <w:pPr>
              <w:jc w:val="center"/>
            </w:pPr>
          </w:p>
        </w:tc>
        <w:tc>
          <w:tcPr>
            <w:tcW w:w="3045" w:type="dxa"/>
            <w:vAlign w:val="center"/>
          </w:tcPr>
          <w:p w14:paraId="78C45480" w14:textId="77777777" w:rsidR="00D36A99" w:rsidRDefault="00D36A99" w:rsidP="00B80024">
            <w:pPr>
              <w:jc w:val="center"/>
            </w:pPr>
          </w:p>
        </w:tc>
      </w:tr>
      <w:tr w:rsidR="00D36A99" w14:paraId="48065B9C" w14:textId="77777777" w:rsidTr="00D36A99">
        <w:trPr>
          <w:jc w:val="center"/>
        </w:trPr>
        <w:tc>
          <w:tcPr>
            <w:tcW w:w="794" w:type="dxa"/>
            <w:vAlign w:val="center"/>
          </w:tcPr>
          <w:p w14:paraId="2D43B039" w14:textId="77777777" w:rsidR="00D36A99" w:rsidRDefault="00D36A99" w:rsidP="00B80024">
            <w:pPr>
              <w:jc w:val="center"/>
            </w:pPr>
          </w:p>
        </w:tc>
        <w:tc>
          <w:tcPr>
            <w:tcW w:w="1260" w:type="dxa"/>
            <w:vAlign w:val="center"/>
          </w:tcPr>
          <w:p w14:paraId="18CC57EC" w14:textId="77777777" w:rsidR="00D36A99" w:rsidRDefault="00D36A99" w:rsidP="00B80024">
            <w:pPr>
              <w:jc w:val="center"/>
            </w:pPr>
          </w:p>
        </w:tc>
        <w:tc>
          <w:tcPr>
            <w:tcW w:w="2160" w:type="dxa"/>
            <w:vAlign w:val="center"/>
          </w:tcPr>
          <w:p w14:paraId="7255AAB5" w14:textId="77777777" w:rsidR="00D36A99" w:rsidRDefault="00D36A99" w:rsidP="00B80024">
            <w:pPr>
              <w:jc w:val="center"/>
            </w:pPr>
          </w:p>
        </w:tc>
        <w:tc>
          <w:tcPr>
            <w:tcW w:w="3045" w:type="dxa"/>
            <w:vAlign w:val="center"/>
          </w:tcPr>
          <w:p w14:paraId="5B82E7E0" w14:textId="77777777" w:rsidR="00D36A99" w:rsidRDefault="00D36A99" w:rsidP="00B80024">
            <w:pPr>
              <w:jc w:val="center"/>
            </w:pPr>
          </w:p>
        </w:tc>
      </w:tr>
      <w:tr w:rsidR="00D36A99" w14:paraId="1FAEFB30" w14:textId="77777777" w:rsidTr="00D36A99">
        <w:trPr>
          <w:jc w:val="center"/>
        </w:trPr>
        <w:tc>
          <w:tcPr>
            <w:tcW w:w="794" w:type="dxa"/>
            <w:vAlign w:val="center"/>
          </w:tcPr>
          <w:p w14:paraId="36F54457" w14:textId="77777777" w:rsidR="00D36A99" w:rsidRDefault="00D36A99" w:rsidP="00B80024">
            <w:pPr>
              <w:jc w:val="center"/>
            </w:pPr>
          </w:p>
        </w:tc>
        <w:tc>
          <w:tcPr>
            <w:tcW w:w="1260" w:type="dxa"/>
            <w:vAlign w:val="center"/>
          </w:tcPr>
          <w:p w14:paraId="7A4BA12F" w14:textId="77777777" w:rsidR="00D36A99" w:rsidRDefault="00D36A99" w:rsidP="00B80024">
            <w:pPr>
              <w:jc w:val="center"/>
            </w:pPr>
          </w:p>
        </w:tc>
        <w:tc>
          <w:tcPr>
            <w:tcW w:w="2160" w:type="dxa"/>
            <w:vAlign w:val="center"/>
          </w:tcPr>
          <w:p w14:paraId="42737146" w14:textId="77777777" w:rsidR="00D36A99" w:rsidRDefault="00D36A99" w:rsidP="00B80024">
            <w:pPr>
              <w:jc w:val="center"/>
            </w:pPr>
          </w:p>
        </w:tc>
        <w:tc>
          <w:tcPr>
            <w:tcW w:w="3045" w:type="dxa"/>
            <w:vAlign w:val="center"/>
          </w:tcPr>
          <w:p w14:paraId="61CD652B" w14:textId="77777777" w:rsidR="00D36A99" w:rsidRDefault="00D36A99" w:rsidP="00B80024">
            <w:pPr>
              <w:jc w:val="center"/>
            </w:pPr>
          </w:p>
        </w:tc>
      </w:tr>
      <w:tr w:rsidR="00D36A99" w14:paraId="732BE4D6" w14:textId="77777777" w:rsidTr="00D36A99">
        <w:trPr>
          <w:jc w:val="center"/>
        </w:trPr>
        <w:tc>
          <w:tcPr>
            <w:tcW w:w="794" w:type="dxa"/>
            <w:vAlign w:val="center"/>
          </w:tcPr>
          <w:p w14:paraId="16E72EBE" w14:textId="77777777" w:rsidR="00D36A99" w:rsidRDefault="00D36A99" w:rsidP="00B80024">
            <w:pPr>
              <w:jc w:val="center"/>
            </w:pPr>
          </w:p>
        </w:tc>
        <w:tc>
          <w:tcPr>
            <w:tcW w:w="1260" w:type="dxa"/>
            <w:vAlign w:val="center"/>
          </w:tcPr>
          <w:p w14:paraId="3DF8DB62" w14:textId="77777777" w:rsidR="00D36A99" w:rsidRDefault="00D36A99" w:rsidP="00B80024">
            <w:pPr>
              <w:jc w:val="center"/>
            </w:pPr>
          </w:p>
        </w:tc>
        <w:tc>
          <w:tcPr>
            <w:tcW w:w="2160" w:type="dxa"/>
            <w:vAlign w:val="center"/>
          </w:tcPr>
          <w:p w14:paraId="0F050676" w14:textId="77777777" w:rsidR="00D36A99" w:rsidRDefault="00D36A99" w:rsidP="00B80024">
            <w:pPr>
              <w:jc w:val="center"/>
            </w:pPr>
          </w:p>
        </w:tc>
        <w:tc>
          <w:tcPr>
            <w:tcW w:w="3045" w:type="dxa"/>
            <w:vAlign w:val="center"/>
          </w:tcPr>
          <w:p w14:paraId="4ED597C3" w14:textId="77777777" w:rsidR="00D36A99" w:rsidRDefault="00D36A99" w:rsidP="00B80024">
            <w:pPr>
              <w:jc w:val="center"/>
            </w:pPr>
          </w:p>
        </w:tc>
      </w:tr>
      <w:tr w:rsidR="00D36A99" w14:paraId="08FA5A2D" w14:textId="77777777" w:rsidTr="00D36A99">
        <w:trPr>
          <w:jc w:val="center"/>
        </w:trPr>
        <w:tc>
          <w:tcPr>
            <w:tcW w:w="794" w:type="dxa"/>
            <w:vAlign w:val="center"/>
          </w:tcPr>
          <w:p w14:paraId="75F6CD24" w14:textId="77777777" w:rsidR="00D36A99" w:rsidRDefault="00D36A99" w:rsidP="00B80024">
            <w:pPr>
              <w:jc w:val="center"/>
            </w:pPr>
          </w:p>
        </w:tc>
        <w:tc>
          <w:tcPr>
            <w:tcW w:w="1260" w:type="dxa"/>
            <w:vAlign w:val="center"/>
          </w:tcPr>
          <w:p w14:paraId="1828D165" w14:textId="77777777" w:rsidR="00D36A99" w:rsidRDefault="00D36A99" w:rsidP="00B80024">
            <w:pPr>
              <w:jc w:val="center"/>
            </w:pPr>
          </w:p>
        </w:tc>
        <w:tc>
          <w:tcPr>
            <w:tcW w:w="2160" w:type="dxa"/>
            <w:vAlign w:val="center"/>
          </w:tcPr>
          <w:p w14:paraId="70F5D825" w14:textId="77777777" w:rsidR="00D36A99" w:rsidRDefault="00D36A99" w:rsidP="00B80024">
            <w:pPr>
              <w:jc w:val="center"/>
            </w:pPr>
          </w:p>
        </w:tc>
        <w:tc>
          <w:tcPr>
            <w:tcW w:w="3045" w:type="dxa"/>
            <w:vAlign w:val="center"/>
          </w:tcPr>
          <w:p w14:paraId="2271F615" w14:textId="77777777" w:rsidR="00D36A99" w:rsidRDefault="00D36A99" w:rsidP="00B80024">
            <w:pPr>
              <w:jc w:val="center"/>
            </w:pPr>
          </w:p>
        </w:tc>
      </w:tr>
    </w:tbl>
    <w:p w14:paraId="07621BF6" w14:textId="77777777" w:rsidR="00D36A99" w:rsidRDefault="00D36A99" w:rsidP="00D36A99">
      <w:pPr>
        <w:jc w:val="center"/>
        <w:rPr>
          <w:rFonts w:eastAsia="黑体"/>
          <w:sz w:val="28"/>
          <w:szCs w:val="28"/>
        </w:rPr>
      </w:pPr>
    </w:p>
    <w:p w14:paraId="59D754E7" w14:textId="77777777" w:rsidR="007456BC" w:rsidRDefault="00D36A99" w:rsidP="00D36A99">
      <w:pPr>
        <w:pStyle w:val="TOC"/>
        <w:rPr>
          <w:sz w:val="28"/>
        </w:rPr>
      </w:pPr>
      <w:r>
        <w:rPr>
          <w:sz w:val="28"/>
        </w:rPr>
        <w:br w:type="page"/>
      </w:r>
    </w:p>
    <w:sdt>
      <w:sdtPr>
        <w:rPr>
          <w:lang w:val="zh-CN"/>
        </w:rPr>
        <w:id w:val="1717637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E10606" w14:textId="77777777" w:rsidR="009001E8" w:rsidRPr="009001E8" w:rsidRDefault="00D36A99" w:rsidP="007456BC">
          <w:pPr>
            <w:widowControl/>
            <w:jc w:val="center"/>
            <w:rPr>
              <w:noProof/>
              <w:sz w:val="22"/>
            </w:rPr>
          </w:pPr>
          <w:r w:rsidRPr="007456BC">
            <w:rPr>
              <w:sz w:val="44"/>
              <w:lang w:val="zh-CN"/>
            </w:rPr>
            <w:t>目</w:t>
          </w:r>
          <w:r w:rsidR="007456BC" w:rsidRPr="007456BC">
            <w:rPr>
              <w:rFonts w:hint="eastAsia"/>
              <w:sz w:val="44"/>
              <w:lang w:val="zh-CN"/>
            </w:rPr>
            <w:t xml:space="preserve">   </w:t>
          </w:r>
          <w:r w:rsidRPr="007456BC">
            <w:rPr>
              <w:sz w:val="44"/>
              <w:lang w:val="zh-CN"/>
            </w:rPr>
            <w:t>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7B0E16E" w14:textId="77777777" w:rsidR="009001E8" w:rsidRPr="009001E8" w:rsidRDefault="00D349CD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0"/>
            </w:rPr>
          </w:pPr>
          <w:hyperlink w:anchor="_Toc478545282" w:history="1">
            <w:r w:rsidR="009001E8" w:rsidRPr="009001E8">
              <w:rPr>
                <w:rStyle w:val="a4"/>
                <w:noProof/>
                <w:sz w:val="22"/>
              </w:rPr>
              <w:t>1.</w:t>
            </w:r>
            <w:r w:rsidR="009001E8" w:rsidRPr="009001E8">
              <w:rPr>
                <w:noProof/>
                <w:sz w:val="20"/>
              </w:rPr>
              <w:tab/>
            </w:r>
            <w:r w:rsidR="009001E8" w:rsidRPr="009001E8">
              <w:rPr>
                <w:rStyle w:val="a4"/>
                <w:noProof/>
                <w:sz w:val="22"/>
              </w:rPr>
              <w:t>引言</w:t>
            </w:r>
            <w:r w:rsidR="009001E8" w:rsidRPr="009001E8">
              <w:rPr>
                <w:noProof/>
                <w:webHidden/>
                <w:sz w:val="22"/>
              </w:rPr>
              <w:tab/>
            </w:r>
            <w:r w:rsidR="009001E8" w:rsidRPr="009001E8">
              <w:rPr>
                <w:noProof/>
                <w:webHidden/>
                <w:sz w:val="22"/>
              </w:rPr>
              <w:fldChar w:fldCharType="begin"/>
            </w:r>
            <w:r w:rsidR="009001E8" w:rsidRPr="009001E8">
              <w:rPr>
                <w:noProof/>
                <w:webHidden/>
                <w:sz w:val="22"/>
              </w:rPr>
              <w:instrText xml:space="preserve"> PAGEREF _Toc478545282 \h </w:instrText>
            </w:r>
            <w:r w:rsidR="009001E8" w:rsidRPr="009001E8">
              <w:rPr>
                <w:noProof/>
                <w:webHidden/>
                <w:sz w:val="22"/>
              </w:rPr>
            </w:r>
            <w:r w:rsidR="009001E8" w:rsidRPr="009001E8">
              <w:rPr>
                <w:noProof/>
                <w:webHidden/>
                <w:sz w:val="22"/>
              </w:rPr>
              <w:fldChar w:fldCharType="separate"/>
            </w:r>
            <w:r w:rsidR="009001E8" w:rsidRPr="009001E8">
              <w:rPr>
                <w:noProof/>
                <w:webHidden/>
                <w:sz w:val="22"/>
              </w:rPr>
              <w:t>1</w:t>
            </w:r>
            <w:r w:rsidR="009001E8" w:rsidRPr="009001E8">
              <w:rPr>
                <w:noProof/>
                <w:webHidden/>
                <w:sz w:val="22"/>
              </w:rPr>
              <w:fldChar w:fldCharType="end"/>
            </w:r>
          </w:hyperlink>
        </w:p>
        <w:p w14:paraId="17C51D38" w14:textId="77777777" w:rsidR="009001E8" w:rsidRPr="009001E8" w:rsidRDefault="00D349CD">
          <w:pPr>
            <w:pStyle w:val="20"/>
            <w:tabs>
              <w:tab w:val="right" w:leader="dot" w:pos="8296"/>
            </w:tabs>
            <w:ind w:left="480"/>
            <w:rPr>
              <w:noProof/>
              <w:sz w:val="20"/>
            </w:rPr>
          </w:pPr>
          <w:hyperlink w:anchor="_Toc478545283" w:history="1">
            <w:r w:rsidR="009001E8" w:rsidRPr="009001E8">
              <w:rPr>
                <w:rStyle w:val="a4"/>
                <w:noProof/>
                <w:sz w:val="22"/>
              </w:rPr>
              <w:t>1.1编写目的</w:t>
            </w:r>
            <w:r w:rsidR="009001E8" w:rsidRPr="009001E8">
              <w:rPr>
                <w:noProof/>
                <w:webHidden/>
                <w:sz w:val="22"/>
              </w:rPr>
              <w:tab/>
            </w:r>
            <w:r w:rsidR="009001E8" w:rsidRPr="009001E8">
              <w:rPr>
                <w:noProof/>
                <w:webHidden/>
                <w:sz w:val="22"/>
              </w:rPr>
              <w:fldChar w:fldCharType="begin"/>
            </w:r>
            <w:r w:rsidR="009001E8" w:rsidRPr="009001E8">
              <w:rPr>
                <w:noProof/>
                <w:webHidden/>
                <w:sz w:val="22"/>
              </w:rPr>
              <w:instrText xml:space="preserve"> PAGEREF _Toc478545283 \h </w:instrText>
            </w:r>
            <w:r w:rsidR="009001E8" w:rsidRPr="009001E8">
              <w:rPr>
                <w:noProof/>
                <w:webHidden/>
                <w:sz w:val="22"/>
              </w:rPr>
            </w:r>
            <w:r w:rsidR="009001E8" w:rsidRPr="009001E8">
              <w:rPr>
                <w:noProof/>
                <w:webHidden/>
                <w:sz w:val="22"/>
              </w:rPr>
              <w:fldChar w:fldCharType="separate"/>
            </w:r>
            <w:r w:rsidR="009001E8" w:rsidRPr="009001E8">
              <w:rPr>
                <w:noProof/>
                <w:webHidden/>
                <w:sz w:val="22"/>
              </w:rPr>
              <w:t>1</w:t>
            </w:r>
            <w:r w:rsidR="009001E8" w:rsidRPr="009001E8">
              <w:rPr>
                <w:noProof/>
                <w:webHidden/>
                <w:sz w:val="22"/>
              </w:rPr>
              <w:fldChar w:fldCharType="end"/>
            </w:r>
          </w:hyperlink>
        </w:p>
        <w:p w14:paraId="7FFEA22A" w14:textId="77777777" w:rsidR="009001E8" w:rsidRPr="009001E8" w:rsidRDefault="00D349CD">
          <w:pPr>
            <w:pStyle w:val="20"/>
            <w:tabs>
              <w:tab w:val="right" w:leader="dot" w:pos="8296"/>
            </w:tabs>
            <w:ind w:left="480"/>
            <w:rPr>
              <w:noProof/>
              <w:sz w:val="20"/>
            </w:rPr>
          </w:pPr>
          <w:hyperlink w:anchor="_Toc478545284" w:history="1">
            <w:r w:rsidR="009001E8" w:rsidRPr="009001E8">
              <w:rPr>
                <w:rStyle w:val="a4"/>
                <w:noProof/>
                <w:sz w:val="22"/>
              </w:rPr>
              <w:t>1.2软件需求分析理论</w:t>
            </w:r>
            <w:r w:rsidR="009001E8" w:rsidRPr="009001E8">
              <w:rPr>
                <w:noProof/>
                <w:webHidden/>
                <w:sz w:val="22"/>
              </w:rPr>
              <w:tab/>
            </w:r>
            <w:r w:rsidR="009001E8" w:rsidRPr="009001E8">
              <w:rPr>
                <w:noProof/>
                <w:webHidden/>
                <w:sz w:val="22"/>
              </w:rPr>
              <w:fldChar w:fldCharType="begin"/>
            </w:r>
            <w:r w:rsidR="009001E8" w:rsidRPr="009001E8">
              <w:rPr>
                <w:noProof/>
                <w:webHidden/>
                <w:sz w:val="22"/>
              </w:rPr>
              <w:instrText xml:space="preserve"> PAGEREF _Toc478545284 \h </w:instrText>
            </w:r>
            <w:r w:rsidR="009001E8" w:rsidRPr="009001E8">
              <w:rPr>
                <w:noProof/>
                <w:webHidden/>
                <w:sz w:val="22"/>
              </w:rPr>
            </w:r>
            <w:r w:rsidR="009001E8" w:rsidRPr="009001E8">
              <w:rPr>
                <w:noProof/>
                <w:webHidden/>
                <w:sz w:val="22"/>
              </w:rPr>
              <w:fldChar w:fldCharType="separate"/>
            </w:r>
            <w:r w:rsidR="009001E8" w:rsidRPr="009001E8">
              <w:rPr>
                <w:noProof/>
                <w:webHidden/>
                <w:sz w:val="22"/>
              </w:rPr>
              <w:t>1</w:t>
            </w:r>
            <w:r w:rsidR="009001E8" w:rsidRPr="009001E8">
              <w:rPr>
                <w:noProof/>
                <w:webHidden/>
                <w:sz w:val="22"/>
              </w:rPr>
              <w:fldChar w:fldCharType="end"/>
            </w:r>
          </w:hyperlink>
        </w:p>
        <w:p w14:paraId="66A027A2" w14:textId="77777777" w:rsidR="009001E8" w:rsidRPr="009001E8" w:rsidRDefault="00D349CD">
          <w:pPr>
            <w:pStyle w:val="20"/>
            <w:tabs>
              <w:tab w:val="right" w:leader="dot" w:pos="8296"/>
            </w:tabs>
            <w:ind w:left="480"/>
            <w:rPr>
              <w:noProof/>
              <w:sz w:val="20"/>
            </w:rPr>
          </w:pPr>
          <w:hyperlink w:anchor="_Toc478545285" w:history="1">
            <w:r w:rsidR="009001E8" w:rsidRPr="009001E8">
              <w:rPr>
                <w:rStyle w:val="a4"/>
                <w:noProof/>
                <w:sz w:val="22"/>
              </w:rPr>
              <w:t>1.3软件需求分析目标</w:t>
            </w:r>
            <w:r w:rsidR="009001E8" w:rsidRPr="009001E8">
              <w:rPr>
                <w:noProof/>
                <w:webHidden/>
                <w:sz w:val="22"/>
              </w:rPr>
              <w:tab/>
            </w:r>
            <w:r w:rsidR="009001E8" w:rsidRPr="009001E8">
              <w:rPr>
                <w:noProof/>
                <w:webHidden/>
                <w:sz w:val="22"/>
              </w:rPr>
              <w:fldChar w:fldCharType="begin"/>
            </w:r>
            <w:r w:rsidR="009001E8" w:rsidRPr="009001E8">
              <w:rPr>
                <w:noProof/>
                <w:webHidden/>
                <w:sz w:val="22"/>
              </w:rPr>
              <w:instrText xml:space="preserve"> PAGEREF _Toc478545285 \h </w:instrText>
            </w:r>
            <w:r w:rsidR="009001E8" w:rsidRPr="009001E8">
              <w:rPr>
                <w:noProof/>
                <w:webHidden/>
                <w:sz w:val="22"/>
              </w:rPr>
            </w:r>
            <w:r w:rsidR="009001E8" w:rsidRPr="009001E8">
              <w:rPr>
                <w:noProof/>
                <w:webHidden/>
                <w:sz w:val="22"/>
              </w:rPr>
              <w:fldChar w:fldCharType="separate"/>
            </w:r>
            <w:r w:rsidR="009001E8" w:rsidRPr="009001E8">
              <w:rPr>
                <w:noProof/>
                <w:webHidden/>
                <w:sz w:val="22"/>
              </w:rPr>
              <w:t>1</w:t>
            </w:r>
            <w:r w:rsidR="009001E8" w:rsidRPr="009001E8">
              <w:rPr>
                <w:noProof/>
                <w:webHidden/>
                <w:sz w:val="22"/>
              </w:rPr>
              <w:fldChar w:fldCharType="end"/>
            </w:r>
          </w:hyperlink>
        </w:p>
        <w:p w14:paraId="291D4DCA" w14:textId="77777777" w:rsidR="009001E8" w:rsidRPr="009001E8" w:rsidRDefault="00D349CD">
          <w:pPr>
            <w:pStyle w:val="20"/>
            <w:tabs>
              <w:tab w:val="right" w:leader="dot" w:pos="8296"/>
            </w:tabs>
            <w:ind w:left="480"/>
            <w:rPr>
              <w:noProof/>
              <w:sz w:val="20"/>
            </w:rPr>
          </w:pPr>
          <w:hyperlink w:anchor="_Toc478545286" w:history="1">
            <w:r w:rsidR="009001E8" w:rsidRPr="009001E8">
              <w:rPr>
                <w:rStyle w:val="a4"/>
                <w:noProof/>
                <w:sz w:val="22"/>
              </w:rPr>
              <w:t>1.4参考资料</w:t>
            </w:r>
            <w:r w:rsidR="009001E8" w:rsidRPr="009001E8">
              <w:rPr>
                <w:noProof/>
                <w:webHidden/>
                <w:sz w:val="22"/>
              </w:rPr>
              <w:tab/>
            </w:r>
            <w:r w:rsidR="009001E8" w:rsidRPr="009001E8">
              <w:rPr>
                <w:noProof/>
                <w:webHidden/>
                <w:sz w:val="22"/>
              </w:rPr>
              <w:fldChar w:fldCharType="begin"/>
            </w:r>
            <w:r w:rsidR="009001E8" w:rsidRPr="009001E8">
              <w:rPr>
                <w:noProof/>
                <w:webHidden/>
                <w:sz w:val="22"/>
              </w:rPr>
              <w:instrText xml:space="preserve"> PAGEREF _Toc478545286 \h </w:instrText>
            </w:r>
            <w:r w:rsidR="009001E8" w:rsidRPr="009001E8">
              <w:rPr>
                <w:noProof/>
                <w:webHidden/>
                <w:sz w:val="22"/>
              </w:rPr>
            </w:r>
            <w:r w:rsidR="009001E8" w:rsidRPr="009001E8">
              <w:rPr>
                <w:noProof/>
                <w:webHidden/>
                <w:sz w:val="22"/>
              </w:rPr>
              <w:fldChar w:fldCharType="separate"/>
            </w:r>
            <w:r w:rsidR="009001E8" w:rsidRPr="009001E8">
              <w:rPr>
                <w:noProof/>
                <w:webHidden/>
                <w:sz w:val="22"/>
              </w:rPr>
              <w:t>2</w:t>
            </w:r>
            <w:r w:rsidR="009001E8" w:rsidRPr="009001E8">
              <w:rPr>
                <w:noProof/>
                <w:webHidden/>
                <w:sz w:val="22"/>
              </w:rPr>
              <w:fldChar w:fldCharType="end"/>
            </w:r>
          </w:hyperlink>
        </w:p>
        <w:p w14:paraId="643E135A" w14:textId="77777777" w:rsidR="009001E8" w:rsidRPr="009001E8" w:rsidRDefault="00D349CD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0"/>
            </w:rPr>
          </w:pPr>
          <w:hyperlink w:anchor="_Toc478545287" w:history="1">
            <w:r w:rsidR="009001E8" w:rsidRPr="009001E8">
              <w:rPr>
                <w:rStyle w:val="a4"/>
                <w:noProof/>
                <w:sz w:val="22"/>
              </w:rPr>
              <w:t>2.</w:t>
            </w:r>
            <w:r w:rsidR="009001E8" w:rsidRPr="009001E8">
              <w:rPr>
                <w:noProof/>
                <w:sz w:val="20"/>
              </w:rPr>
              <w:tab/>
            </w:r>
            <w:r w:rsidR="009001E8" w:rsidRPr="009001E8">
              <w:rPr>
                <w:rStyle w:val="a4"/>
                <w:noProof/>
                <w:sz w:val="22"/>
              </w:rPr>
              <w:t>总体概述</w:t>
            </w:r>
            <w:r w:rsidR="009001E8" w:rsidRPr="009001E8">
              <w:rPr>
                <w:noProof/>
                <w:webHidden/>
                <w:sz w:val="22"/>
              </w:rPr>
              <w:tab/>
            </w:r>
            <w:r w:rsidR="009001E8" w:rsidRPr="009001E8">
              <w:rPr>
                <w:noProof/>
                <w:webHidden/>
                <w:sz w:val="22"/>
              </w:rPr>
              <w:fldChar w:fldCharType="begin"/>
            </w:r>
            <w:r w:rsidR="009001E8" w:rsidRPr="009001E8">
              <w:rPr>
                <w:noProof/>
                <w:webHidden/>
                <w:sz w:val="22"/>
              </w:rPr>
              <w:instrText xml:space="preserve"> PAGEREF _Toc478545287 \h </w:instrText>
            </w:r>
            <w:r w:rsidR="009001E8" w:rsidRPr="009001E8">
              <w:rPr>
                <w:noProof/>
                <w:webHidden/>
                <w:sz w:val="22"/>
              </w:rPr>
            </w:r>
            <w:r w:rsidR="009001E8" w:rsidRPr="009001E8">
              <w:rPr>
                <w:noProof/>
                <w:webHidden/>
                <w:sz w:val="22"/>
              </w:rPr>
              <w:fldChar w:fldCharType="separate"/>
            </w:r>
            <w:r w:rsidR="009001E8" w:rsidRPr="009001E8">
              <w:rPr>
                <w:noProof/>
                <w:webHidden/>
                <w:sz w:val="22"/>
              </w:rPr>
              <w:t>3</w:t>
            </w:r>
            <w:r w:rsidR="009001E8" w:rsidRPr="009001E8">
              <w:rPr>
                <w:noProof/>
                <w:webHidden/>
                <w:sz w:val="22"/>
              </w:rPr>
              <w:fldChar w:fldCharType="end"/>
            </w:r>
          </w:hyperlink>
        </w:p>
        <w:p w14:paraId="3C793CC9" w14:textId="77777777" w:rsidR="009001E8" w:rsidRPr="009001E8" w:rsidRDefault="00D349CD">
          <w:pPr>
            <w:pStyle w:val="20"/>
            <w:tabs>
              <w:tab w:val="right" w:leader="dot" w:pos="8296"/>
            </w:tabs>
            <w:ind w:left="480"/>
            <w:rPr>
              <w:noProof/>
              <w:sz w:val="20"/>
            </w:rPr>
          </w:pPr>
          <w:hyperlink w:anchor="_Toc478545288" w:history="1">
            <w:r w:rsidR="009001E8" w:rsidRPr="009001E8">
              <w:rPr>
                <w:rStyle w:val="a4"/>
                <w:noProof/>
                <w:sz w:val="22"/>
              </w:rPr>
              <w:t>2.1产品描述</w:t>
            </w:r>
            <w:r w:rsidR="009001E8" w:rsidRPr="009001E8">
              <w:rPr>
                <w:noProof/>
                <w:webHidden/>
                <w:sz w:val="22"/>
              </w:rPr>
              <w:tab/>
            </w:r>
            <w:r w:rsidR="009001E8" w:rsidRPr="009001E8">
              <w:rPr>
                <w:noProof/>
                <w:webHidden/>
                <w:sz w:val="22"/>
              </w:rPr>
              <w:fldChar w:fldCharType="begin"/>
            </w:r>
            <w:r w:rsidR="009001E8" w:rsidRPr="009001E8">
              <w:rPr>
                <w:noProof/>
                <w:webHidden/>
                <w:sz w:val="22"/>
              </w:rPr>
              <w:instrText xml:space="preserve"> PAGEREF _Toc478545288 \h </w:instrText>
            </w:r>
            <w:r w:rsidR="009001E8" w:rsidRPr="009001E8">
              <w:rPr>
                <w:noProof/>
                <w:webHidden/>
                <w:sz w:val="22"/>
              </w:rPr>
            </w:r>
            <w:r w:rsidR="009001E8" w:rsidRPr="009001E8">
              <w:rPr>
                <w:noProof/>
                <w:webHidden/>
                <w:sz w:val="22"/>
              </w:rPr>
              <w:fldChar w:fldCharType="separate"/>
            </w:r>
            <w:r w:rsidR="009001E8" w:rsidRPr="009001E8">
              <w:rPr>
                <w:noProof/>
                <w:webHidden/>
                <w:sz w:val="22"/>
              </w:rPr>
              <w:t>3</w:t>
            </w:r>
            <w:r w:rsidR="009001E8" w:rsidRPr="009001E8">
              <w:rPr>
                <w:noProof/>
                <w:webHidden/>
                <w:sz w:val="22"/>
              </w:rPr>
              <w:fldChar w:fldCharType="end"/>
            </w:r>
          </w:hyperlink>
        </w:p>
        <w:p w14:paraId="121DC3BD" w14:textId="77777777" w:rsidR="009001E8" w:rsidRPr="009001E8" w:rsidRDefault="00D349CD">
          <w:pPr>
            <w:pStyle w:val="20"/>
            <w:tabs>
              <w:tab w:val="right" w:leader="dot" w:pos="8296"/>
            </w:tabs>
            <w:ind w:left="480"/>
            <w:rPr>
              <w:noProof/>
              <w:sz w:val="20"/>
            </w:rPr>
          </w:pPr>
          <w:hyperlink w:anchor="_Toc478545289" w:history="1">
            <w:r w:rsidR="009001E8" w:rsidRPr="009001E8">
              <w:rPr>
                <w:rStyle w:val="a4"/>
                <w:noProof/>
                <w:sz w:val="22"/>
              </w:rPr>
              <w:t>2.2运行环境</w:t>
            </w:r>
            <w:r w:rsidR="009001E8" w:rsidRPr="009001E8">
              <w:rPr>
                <w:noProof/>
                <w:webHidden/>
                <w:sz w:val="22"/>
              </w:rPr>
              <w:tab/>
            </w:r>
            <w:r w:rsidR="009001E8" w:rsidRPr="009001E8">
              <w:rPr>
                <w:noProof/>
                <w:webHidden/>
                <w:sz w:val="22"/>
              </w:rPr>
              <w:fldChar w:fldCharType="begin"/>
            </w:r>
            <w:r w:rsidR="009001E8" w:rsidRPr="009001E8">
              <w:rPr>
                <w:noProof/>
                <w:webHidden/>
                <w:sz w:val="22"/>
              </w:rPr>
              <w:instrText xml:space="preserve"> PAGEREF _Toc478545289 \h </w:instrText>
            </w:r>
            <w:r w:rsidR="009001E8" w:rsidRPr="009001E8">
              <w:rPr>
                <w:noProof/>
                <w:webHidden/>
                <w:sz w:val="22"/>
              </w:rPr>
            </w:r>
            <w:r w:rsidR="009001E8" w:rsidRPr="009001E8">
              <w:rPr>
                <w:noProof/>
                <w:webHidden/>
                <w:sz w:val="22"/>
              </w:rPr>
              <w:fldChar w:fldCharType="separate"/>
            </w:r>
            <w:r w:rsidR="009001E8" w:rsidRPr="009001E8">
              <w:rPr>
                <w:noProof/>
                <w:webHidden/>
                <w:sz w:val="22"/>
              </w:rPr>
              <w:t>3</w:t>
            </w:r>
            <w:r w:rsidR="009001E8" w:rsidRPr="009001E8">
              <w:rPr>
                <w:noProof/>
                <w:webHidden/>
                <w:sz w:val="22"/>
              </w:rPr>
              <w:fldChar w:fldCharType="end"/>
            </w:r>
          </w:hyperlink>
        </w:p>
        <w:p w14:paraId="1AEADF89" w14:textId="77777777" w:rsidR="009001E8" w:rsidRPr="009001E8" w:rsidRDefault="00D349CD">
          <w:pPr>
            <w:pStyle w:val="20"/>
            <w:tabs>
              <w:tab w:val="right" w:leader="dot" w:pos="8296"/>
            </w:tabs>
            <w:ind w:left="480"/>
            <w:rPr>
              <w:noProof/>
              <w:sz w:val="20"/>
            </w:rPr>
          </w:pPr>
          <w:hyperlink w:anchor="_Toc478545290" w:history="1">
            <w:r w:rsidR="009001E8" w:rsidRPr="009001E8">
              <w:rPr>
                <w:rStyle w:val="a4"/>
                <w:noProof/>
                <w:sz w:val="22"/>
              </w:rPr>
              <w:t>2.3设计和实现的约束条件</w:t>
            </w:r>
            <w:r w:rsidR="009001E8" w:rsidRPr="009001E8">
              <w:rPr>
                <w:noProof/>
                <w:webHidden/>
                <w:sz w:val="22"/>
              </w:rPr>
              <w:tab/>
            </w:r>
            <w:r w:rsidR="009001E8" w:rsidRPr="009001E8">
              <w:rPr>
                <w:noProof/>
                <w:webHidden/>
                <w:sz w:val="22"/>
              </w:rPr>
              <w:fldChar w:fldCharType="begin"/>
            </w:r>
            <w:r w:rsidR="009001E8" w:rsidRPr="009001E8">
              <w:rPr>
                <w:noProof/>
                <w:webHidden/>
                <w:sz w:val="22"/>
              </w:rPr>
              <w:instrText xml:space="preserve"> PAGEREF _Toc478545290 \h </w:instrText>
            </w:r>
            <w:r w:rsidR="009001E8" w:rsidRPr="009001E8">
              <w:rPr>
                <w:noProof/>
                <w:webHidden/>
                <w:sz w:val="22"/>
              </w:rPr>
            </w:r>
            <w:r w:rsidR="009001E8" w:rsidRPr="009001E8">
              <w:rPr>
                <w:noProof/>
                <w:webHidden/>
                <w:sz w:val="22"/>
              </w:rPr>
              <w:fldChar w:fldCharType="separate"/>
            </w:r>
            <w:r w:rsidR="009001E8" w:rsidRPr="009001E8">
              <w:rPr>
                <w:noProof/>
                <w:webHidden/>
                <w:sz w:val="22"/>
              </w:rPr>
              <w:t>3</w:t>
            </w:r>
            <w:r w:rsidR="009001E8" w:rsidRPr="009001E8">
              <w:rPr>
                <w:noProof/>
                <w:webHidden/>
                <w:sz w:val="22"/>
              </w:rPr>
              <w:fldChar w:fldCharType="end"/>
            </w:r>
          </w:hyperlink>
        </w:p>
        <w:p w14:paraId="3F8E5540" w14:textId="77777777" w:rsidR="009001E8" w:rsidRPr="009001E8" w:rsidRDefault="00D349CD">
          <w:pPr>
            <w:pStyle w:val="20"/>
            <w:tabs>
              <w:tab w:val="right" w:leader="dot" w:pos="8296"/>
            </w:tabs>
            <w:ind w:left="480"/>
            <w:rPr>
              <w:noProof/>
              <w:sz w:val="20"/>
            </w:rPr>
          </w:pPr>
          <w:hyperlink w:anchor="_Toc478545291" w:history="1">
            <w:r w:rsidR="009001E8" w:rsidRPr="009001E8">
              <w:rPr>
                <w:rStyle w:val="a4"/>
                <w:noProof/>
                <w:sz w:val="22"/>
              </w:rPr>
              <w:t>2.4</w:t>
            </w:r>
            <w:r w:rsidR="009001E8" w:rsidRPr="009001E8">
              <w:rPr>
                <w:rStyle w:val="a4"/>
                <w:noProof/>
                <w:sz w:val="22"/>
                <w:shd w:val="clear" w:color="auto" w:fill="FFFFFF"/>
              </w:rPr>
              <w:t>假设和依赖</w:t>
            </w:r>
            <w:r w:rsidR="009001E8" w:rsidRPr="009001E8">
              <w:rPr>
                <w:noProof/>
                <w:webHidden/>
                <w:sz w:val="22"/>
              </w:rPr>
              <w:tab/>
            </w:r>
            <w:r w:rsidR="009001E8" w:rsidRPr="009001E8">
              <w:rPr>
                <w:noProof/>
                <w:webHidden/>
                <w:sz w:val="22"/>
              </w:rPr>
              <w:fldChar w:fldCharType="begin"/>
            </w:r>
            <w:r w:rsidR="009001E8" w:rsidRPr="009001E8">
              <w:rPr>
                <w:noProof/>
                <w:webHidden/>
                <w:sz w:val="22"/>
              </w:rPr>
              <w:instrText xml:space="preserve"> PAGEREF _Toc478545291 \h </w:instrText>
            </w:r>
            <w:r w:rsidR="009001E8" w:rsidRPr="009001E8">
              <w:rPr>
                <w:noProof/>
                <w:webHidden/>
                <w:sz w:val="22"/>
              </w:rPr>
            </w:r>
            <w:r w:rsidR="009001E8" w:rsidRPr="009001E8">
              <w:rPr>
                <w:noProof/>
                <w:webHidden/>
                <w:sz w:val="22"/>
              </w:rPr>
              <w:fldChar w:fldCharType="separate"/>
            </w:r>
            <w:r w:rsidR="009001E8" w:rsidRPr="009001E8">
              <w:rPr>
                <w:noProof/>
                <w:webHidden/>
                <w:sz w:val="22"/>
              </w:rPr>
              <w:t>3</w:t>
            </w:r>
            <w:r w:rsidR="009001E8" w:rsidRPr="009001E8">
              <w:rPr>
                <w:noProof/>
                <w:webHidden/>
                <w:sz w:val="22"/>
              </w:rPr>
              <w:fldChar w:fldCharType="end"/>
            </w:r>
          </w:hyperlink>
        </w:p>
        <w:p w14:paraId="526940DB" w14:textId="77777777" w:rsidR="009001E8" w:rsidRPr="009001E8" w:rsidRDefault="00D349CD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0"/>
            </w:rPr>
          </w:pPr>
          <w:hyperlink w:anchor="_Toc478545292" w:history="1">
            <w:r w:rsidR="009001E8" w:rsidRPr="009001E8">
              <w:rPr>
                <w:rStyle w:val="a4"/>
                <w:noProof/>
                <w:sz w:val="22"/>
              </w:rPr>
              <w:t>3.</w:t>
            </w:r>
            <w:r w:rsidR="009001E8" w:rsidRPr="009001E8">
              <w:rPr>
                <w:noProof/>
                <w:sz w:val="20"/>
              </w:rPr>
              <w:tab/>
            </w:r>
            <w:r w:rsidR="009001E8" w:rsidRPr="009001E8">
              <w:rPr>
                <w:rStyle w:val="a4"/>
                <w:noProof/>
                <w:sz w:val="22"/>
              </w:rPr>
              <w:t>功能性需求</w:t>
            </w:r>
            <w:r w:rsidR="009001E8" w:rsidRPr="009001E8">
              <w:rPr>
                <w:noProof/>
                <w:webHidden/>
                <w:sz w:val="22"/>
              </w:rPr>
              <w:tab/>
            </w:r>
            <w:r w:rsidR="009001E8" w:rsidRPr="009001E8">
              <w:rPr>
                <w:noProof/>
                <w:webHidden/>
                <w:sz w:val="22"/>
              </w:rPr>
              <w:fldChar w:fldCharType="begin"/>
            </w:r>
            <w:r w:rsidR="009001E8" w:rsidRPr="009001E8">
              <w:rPr>
                <w:noProof/>
                <w:webHidden/>
                <w:sz w:val="22"/>
              </w:rPr>
              <w:instrText xml:space="preserve"> PAGEREF _Toc478545292 \h </w:instrText>
            </w:r>
            <w:r w:rsidR="009001E8" w:rsidRPr="009001E8">
              <w:rPr>
                <w:noProof/>
                <w:webHidden/>
                <w:sz w:val="22"/>
              </w:rPr>
            </w:r>
            <w:r w:rsidR="009001E8" w:rsidRPr="009001E8">
              <w:rPr>
                <w:noProof/>
                <w:webHidden/>
                <w:sz w:val="22"/>
              </w:rPr>
              <w:fldChar w:fldCharType="separate"/>
            </w:r>
            <w:r w:rsidR="009001E8" w:rsidRPr="009001E8">
              <w:rPr>
                <w:noProof/>
                <w:webHidden/>
                <w:sz w:val="22"/>
              </w:rPr>
              <w:t>4</w:t>
            </w:r>
            <w:r w:rsidR="009001E8" w:rsidRPr="009001E8">
              <w:rPr>
                <w:noProof/>
                <w:webHidden/>
                <w:sz w:val="22"/>
              </w:rPr>
              <w:fldChar w:fldCharType="end"/>
            </w:r>
          </w:hyperlink>
        </w:p>
        <w:p w14:paraId="2AE9EBC6" w14:textId="77777777" w:rsidR="009001E8" w:rsidRPr="009001E8" w:rsidRDefault="00D349CD">
          <w:pPr>
            <w:pStyle w:val="20"/>
            <w:tabs>
              <w:tab w:val="right" w:leader="dot" w:pos="8296"/>
            </w:tabs>
            <w:ind w:left="480"/>
            <w:rPr>
              <w:noProof/>
              <w:sz w:val="20"/>
            </w:rPr>
          </w:pPr>
          <w:hyperlink w:anchor="_Toc478545293" w:history="1">
            <w:r w:rsidR="009001E8" w:rsidRPr="009001E8">
              <w:rPr>
                <w:rStyle w:val="a4"/>
                <w:noProof/>
                <w:sz w:val="22"/>
              </w:rPr>
              <w:t>3.1用例模型</w:t>
            </w:r>
            <w:r w:rsidR="009001E8" w:rsidRPr="009001E8">
              <w:rPr>
                <w:noProof/>
                <w:webHidden/>
                <w:sz w:val="22"/>
              </w:rPr>
              <w:tab/>
            </w:r>
            <w:r w:rsidR="009001E8" w:rsidRPr="009001E8">
              <w:rPr>
                <w:noProof/>
                <w:webHidden/>
                <w:sz w:val="22"/>
              </w:rPr>
              <w:fldChar w:fldCharType="begin"/>
            </w:r>
            <w:r w:rsidR="009001E8" w:rsidRPr="009001E8">
              <w:rPr>
                <w:noProof/>
                <w:webHidden/>
                <w:sz w:val="22"/>
              </w:rPr>
              <w:instrText xml:space="preserve"> PAGEREF _Toc478545293 \h </w:instrText>
            </w:r>
            <w:r w:rsidR="009001E8" w:rsidRPr="009001E8">
              <w:rPr>
                <w:noProof/>
                <w:webHidden/>
                <w:sz w:val="22"/>
              </w:rPr>
            </w:r>
            <w:r w:rsidR="009001E8" w:rsidRPr="009001E8">
              <w:rPr>
                <w:noProof/>
                <w:webHidden/>
                <w:sz w:val="22"/>
              </w:rPr>
              <w:fldChar w:fldCharType="separate"/>
            </w:r>
            <w:r w:rsidR="009001E8" w:rsidRPr="009001E8">
              <w:rPr>
                <w:noProof/>
                <w:webHidden/>
                <w:sz w:val="22"/>
              </w:rPr>
              <w:t>4</w:t>
            </w:r>
            <w:r w:rsidR="009001E8" w:rsidRPr="009001E8">
              <w:rPr>
                <w:noProof/>
                <w:webHidden/>
                <w:sz w:val="22"/>
              </w:rPr>
              <w:fldChar w:fldCharType="end"/>
            </w:r>
          </w:hyperlink>
        </w:p>
        <w:p w14:paraId="6B06D914" w14:textId="77777777" w:rsidR="009001E8" w:rsidRPr="009001E8" w:rsidRDefault="00D349CD">
          <w:pPr>
            <w:pStyle w:val="30"/>
            <w:tabs>
              <w:tab w:val="right" w:leader="dot" w:pos="8296"/>
            </w:tabs>
            <w:ind w:left="960"/>
            <w:rPr>
              <w:noProof/>
              <w:sz w:val="22"/>
            </w:rPr>
          </w:pPr>
          <w:hyperlink w:anchor="_Toc478545294" w:history="1">
            <w:r w:rsidR="009001E8" w:rsidRPr="009001E8">
              <w:rPr>
                <w:rStyle w:val="a4"/>
                <w:noProof/>
                <w:sz w:val="22"/>
              </w:rPr>
              <w:t>3.1.1dex文件生成</w:t>
            </w:r>
            <w:r w:rsidR="009001E8" w:rsidRPr="009001E8">
              <w:rPr>
                <w:noProof/>
                <w:webHidden/>
                <w:sz w:val="22"/>
              </w:rPr>
              <w:tab/>
            </w:r>
            <w:r w:rsidR="009001E8" w:rsidRPr="009001E8">
              <w:rPr>
                <w:noProof/>
                <w:webHidden/>
                <w:sz w:val="22"/>
              </w:rPr>
              <w:fldChar w:fldCharType="begin"/>
            </w:r>
            <w:r w:rsidR="009001E8" w:rsidRPr="009001E8">
              <w:rPr>
                <w:noProof/>
                <w:webHidden/>
                <w:sz w:val="22"/>
              </w:rPr>
              <w:instrText xml:space="preserve"> PAGEREF _Toc478545294 \h </w:instrText>
            </w:r>
            <w:r w:rsidR="009001E8" w:rsidRPr="009001E8">
              <w:rPr>
                <w:noProof/>
                <w:webHidden/>
                <w:sz w:val="22"/>
              </w:rPr>
            </w:r>
            <w:r w:rsidR="009001E8" w:rsidRPr="009001E8">
              <w:rPr>
                <w:noProof/>
                <w:webHidden/>
                <w:sz w:val="22"/>
              </w:rPr>
              <w:fldChar w:fldCharType="separate"/>
            </w:r>
            <w:r w:rsidR="009001E8" w:rsidRPr="009001E8">
              <w:rPr>
                <w:noProof/>
                <w:webHidden/>
                <w:sz w:val="22"/>
              </w:rPr>
              <w:t>5</w:t>
            </w:r>
            <w:r w:rsidR="009001E8" w:rsidRPr="009001E8">
              <w:rPr>
                <w:noProof/>
                <w:webHidden/>
                <w:sz w:val="22"/>
              </w:rPr>
              <w:fldChar w:fldCharType="end"/>
            </w:r>
          </w:hyperlink>
        </w:p>
        <w:p w14:paraId="00C2BF6B" w14:textId="77777777" w:rsidR="009001E8" w:rsidRPr="009001E8" w:rsidRDefault="00D349CD">
          <w:pPr>
            <w:pStyle w:val="30"/>
            <w:tabs>
              <w:tab w:val="right" w:leader="dot" w:pos="8296"/>
            </w:tabs>
            <w:ind w:left="960"/>
            <w:rPr>
              <w:noProof/>
              <w:sz w:val="22"/>
            </w:rPr>
          </w:pPr>
          <w:hyperlink w:anchor="_Toc478545295" w:history="1">
            <w:r w:rsidR="009001E8" w:rsidRPr="009001E8">
              <w:rPr>
                <w:rStyle w:val="a4"/>
                <w:noProof/>
                <w:sz w:val="22"/>
              </w:rPr>
              <w:t>3.1.2 IDEA中Build dex2jar</w:t>
            </w:r>
            <w:r w:rsidR="009001E8" w:rsidRPr="009001E8">
              <w:rPr>
                <w:noProof/>
                <w:webHidden/>
                <w:sz w:val="22"/>
              </w:rPr>
              <w:tab/>
            </w:r>
            <w:r w:rsidR="009001E8" w:rsidRPr="009001E8">
              <w:rPr>
                <w:noProof/>
                <w:webHidden/>
                <w:sz w:val="22"/>
              </w:rPr>
              <w:fldChar w:fldCharType="begin"/>
            </w:r>
            <w:r w:rsidR="009001E8" w:rsidRPr="009001E8">
              <w:rPr>
                <w:noProof/>
                <w:webHidden/>
                <w:sz w:val="22"/>
              </w:rPr>
              <w:instrText xml:space="preserve"> PAGEREF _Toc478545295 \h </w:instrText>
            </w:r>
            <w:r w:rsidR="009001E8" w:rsidRPr="009001E8">
              <w:rPr>
                <w:noProof/>
                <w:webHidden/>
                <w:sz w:val="22"/>
              </w:rPr>
            </w:r>
            <w:r w:rsidR="009001E8" w:rsidRPr="009001E8">
              <w:rPr>
                <w:noProof/>
                <w:webHidden/>
                <w:sz w:val="22"/>
              </w:rPr>
              <w:fldChar w:fldCharType="separate"/>
            </w:r>
            <w:r w:rsidR="009001E8" w:rsidRPr="009001E8">
              <w:rPr>
                <w:noProof/>
                <w:webHidden/>
                <w:sz w:val="22"/>
              </w:rPr>
              <w:t>5</w:t>
            </w:r>
            <w:r w:rsidR="009001E8" w:rsidRPr="009001E8">
              <w:rPr>
                <w:noProof/>
                <w:webHidden/>
                <w:sz w:val="22"/>
              </w:rPr>
              <w:fldChar w:fldCharType="end"/>
            </w:r>
          </w:hyperlink>
        </w:p>
        <w:p w14:paraId="4A3615C1" w14:textId="77777777" w:rsidR="009001E8" w:rsidRPr="009001E8" w:rsidRDefault="00D349CD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2"/>
            </w:rPr>
          </w:pPr>
          <w:hyperlink w:anchor="_Toc478545296" w:history="1">
            <w:r w:rsidR="009001E8" w:rsidRPr="009001E8">
              <w:rPr>
                <w:rStyle w:val="a4"/>
                <w:noProof/>
                <w:sz w:val="22"/>
              </w:rPr>
              <w:t>3.1.3</w:t>
            </w:r>
            <w:r w:rsidR="009001E8" w:rsidRPr="009001E8">
              <w:rPr>
                <w:noProof/>
                <w:sz w:val="22"/>
              </w:rPr>
              <w:tab/>
            </w:r>
            <w:r w:rsidR="009001E8" w:rsidRPr="009001E8">
              <w:rPr>
                <w:rStyle w:val="a4"/>
                <w:noProof/>
                <w:sz w:val="22"/>
              </w:rPr>
              <w:t>转换dex文件为jar包</w:t>
            </w:r>
            <w:r w:rsidR="009001E8" w:rsidRPr="009001E8">
              <w:rPr>
                <w:noProof/>
                <w:webHidden/>
                <w:sz w:val="22"/>
              </w:rPr>
              <w:tab/>
            </w:r>
            <w:r w:rsidR="009001E8" w:rsidRPr="009001E8">
              <w:rPr>
                <w:noProof/>
                <w:webHidden/>
                <w:sz w:val="22"/>
              </w:rPr>
              <w:fldChar w:fldCharType="begin"/>
            </w:r>
            <w:r w:rsidR="009001E8" w:rsidRPr="009001E8">
              <w:rPr>
                <w:noProof/>
                <w:webHidden/>
                <w:sz w:val="22"/>
              </w:rPr>
              <w:instrText xml:space="preserve"> PAGEREF _Toc478545296 \h </w:instrText>
            </w:r>
            <w:r w:rsidR="009001E8" w:rsidRPr="009001E8">
              <w:rPr>
                <w:noProof/>
                <w:webHidden/>
                <w:sz w:val="22"/>
              </w:rPr>
            </w:r>
            <w:r w:rsidR="009001E8" w:rsidRPr="009001E8">
              <w:rPr>
                <w:noProof/>
                <w:webHidden/>
                <w:sz w:val="22"/>
              </w:rPr>
              <w:fldChar w:fldCharType="separate"/>
            </w:r>
            <w:r w:rsidR="009001E8" w:rsidRPr="009001E8">
              <w:rPr>
                <w:noProof/>
                <w:webHidden/>
                <w:sz w:val="22"/>
              </w:rPr>
              <w:t>6</w:t>
            </w:r>
            <w:r w:rsidR="009001E8" w:rsidRPr="009001E8">
              <w:rPr>
                <w:noProof/>
                <w:webHidden/>
                <w:sz w:val="22"/>
              </w:rPr>
              <w:fldChar w:fldCharType="end"/>
            </w:r>
          </w:hyperlink>
        </w:p>
        <w:p w14:paraId="17ED7B90" w14:textId="77777777" w:rsidR="009001E8" w:rsidRPr="009001E8" w:rsidRDefault="00D349CD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0"/>
            </w:rPr>
          </w:pPr>
          <w:hyperlink w:anchor="_Toc478545297" w:history="1">
            <w:r w:rsidR="009001E8" w:rsidRPr="009001E8">
              <w:rPr>
                <w:rStyle w:val="a4"/>
                <w:noProof/>
                <w:sz w:val="22"/>
              </w:rPr>
              <w:t>4.</w:t>
            </w:r>
            <w:r w:rsidR="009001E8" w:rsidRPr="009001E8">
              <w:rPr>
                <w:noProof/>
                <w:sz w:val="20"/>
              </w:rPr>
              <w:tab/>
            </w:r>
            <w:r w:rsidR="009001E8" w:rsidRPr="009001E8">
              <w:rPr>
                <w:rStyle w:val="a4"/>
                <w:noProof/>
                <w:sz w:val="22"/>
              </w:rPr>
              <w:t>非功能性需求</w:t>
            </w:r>
            <w:r w:rsidR="009001E8" w:rsidRPr="009001E8">
              <w:rPr>
                <w:noProof/>
                <w:webHidden/>
                <w:sz w:val="22"/>
              </w:rPr>
              <w:tab/>
            </w:r>
            <w:r w:rsidR="009001E8" w:rsidRPr="009001E8">
              <w:rPr>
                <w:noProof/>
                <w:webHidden/>
                <w:sz w:val="22"/>
              </w:rPr>
              <w:fldChar w:fldCharType="begin"/>
            </w:r>
            <w:r w:rsidR="009001E8" w:rsidRPr="009001E8">
              <w:rPr>
                <w:noProof/>
                <w:webHidden/>
                <w:sz w:val="22"/>
              </w:rPr>
              <w:instrText xml:space="preserve"> PAGEREF _Toc478545297 \h </w:instrText>
            </w:r>
            <w:r w:rsidR="009001E8" w:rsidRPr="009001E8">
              <w:rPr>
                <w:noProof/>
                <w:webHidden/>
                <w:sz w:val="22"/>
              </w:rPr>
            </w:r>
            <w:r w:rsidR="009001E8" w:rsidRPr="009001E8">
              <w:rPr>
                <w:noProof/>
                <w:webHidden/>
                <w:sz w:val="22"/>
              </w:rPr>
              <w:fldChar w:fldCharType="separate"/>
            </w:r>
            <w:r w:rsidR="009001E8" w:rsidRPr="009001E8">
              <w:rPr>
                <w:noProof/>
                <w:webHidden/>
                <w:sz w:val="22"/>
              </w:rPr>
              <w:t>7</w:t>
            </w:r>
            <w:r w:rsidR="009001E8" w:rsidRPr="009001E8">
              <w:rPr>
                <w:noProof/>
                <w:webHidden/>
                <w:sz w:val="22"/>
              </w:rPr>
              <w:fldChar w:fldCharType="end"/>
            </w:r>
          </w:hyperlink>
        </w:p>
        <w:p w14:paraId="0CA9F837" w14:textId="77777777" w:rsidR="009001E8" w:rsidRPr="009001E8" w:rsidRDefault="00D349CD">
          <w:pPr>
            <w:pStyle w:val="20"/>
            <w:tabs>
              <w:tab w:val="right" w:leader="dot" w:pos="8296"/>
            </w:tabs>
            <w:ind w:left="480"/>
            <w:rPr>
              <w:noProof/>
              <w:sz w:val="20"/>
            </w:rPr>
          </w:pPr>
          <w:hyperlink w:anchor="_Toc478545298" w:history="1">
            <w:r w:rsidR="009001E8" w:rsidRPr="009001E8">
              <w:rPr>
                <w:rStyle w:val="a4"/>
                <w:noProof/>
                <w:sz w:val="22"/>
              </w:rPr>
              <w:t>4.1版本兼容性</w:t>
            </w:r>
            <w:r w:rsidR="009001E8" w:rsidRPr="009001E8">
              <w:rPr>
                <w:noProof/>
                <w:webHidden/>
                <w:sz w:val="22"/>
              </w:rPr>
              <w:tab/>
            </w:r>
            <w:r w:rsidR="009001E8" w:rsidRPr="009001E8">
              <w:rPr>
                <w:noProof/>
                <w:webHidden/>
                <w:sz w:val="22"/>
              </w:rPr>
              <w:fldChar w:fldCharType="begin"/>
            </w:r>
            <w:r w:rsidR="009001E8" w:rsidRPr="009001E8">
              <w:rPr>
                <w:noProof/>
                <w:webHidden/>
                <w:sz w:val="22"/>
              </w:rPr>
              <w:instrText xml:space="preserve"> PAGEREF _Toc478545298 \h </w:instrText>
            </w:r>
            <w:r w:rsidR="009001E8" w:rsidRPr="009001E8">
              <w:rPr>
                <w:noProof/>
                <w:webHidden/>
                <w:sz w:val="22"/>
              </w:rPr>
            </w:r>
            <w:r w:rsidR="009001E8" w:rsidRPr="009001E8">
              <w:rPr>
                <w:noProof/>
                <w:webHidden/>
                <w:sz w:val="22"/>
              </w:rPr>
              <w:fldChar w:fldCharType="separate"/>
            </w:r>
            <w:r w:rsidR="009001E8" w:rsidRPr="009001E8">
              <w:rPr>
                <w:noProof/>
                <w:webHidden/>
                <w:sz w:val="22"/>
              </w:rPr>
              <w:t>7</w:t>
            </w:r>
            <w:r w:rsidR="009001E8" w:rsidRPr="009001E8">
              <w:rPr>
                <w:noProof/>
                <w:webHidden/>
                <w:sz w:val="22"/>
              </w:rPr>
              <w:fldChar w:fldCharType="end"/>
            </w:r>
          </w:hyperlink>
        </w:p>
        <w:p w14:paraId="6FA41298" w14:textId="77777777" w:rsidR="009001E8" w:rsidRPr="009001E8" w:rsidRDefault="00D349CD">
          <w:pPr>
            <w:pStyle w:val="30"/>
            <w:tabs>
              <w:tab w:val="right" w:leader="dot" w:pos="8296"/>
            </w:tabs>
            <w:ind w:left="960"/>
            <w:rPr>
              <w:noProof/>
              <w:sz w:val="22"/>
            </w:rPr>
          </w:pPr>
          <w:hyperlink w:anchor="_Toc478545299" w:history="1">
            <w:r w:rsidR="009001E8" w:rsidRPr="009001E8">
              <w:rPr>
                <w:rStyle w:val="a4"/>
                <w:noProof/>
                <w:sz w:val="22"/>
              </w:rPr>
              <w:t>4.1.1Android平台版本</w:t>
            </w:r>
            <w:r w:rsidR="009001E8" w:rsidRPr="009001E8">
              <w:rPr>
                <w:noProof/>
                <w:webHidden/>
                <w:sz w:val="22"/>
              </w:rPr>
              <w:tab/>
            </w:r>
            <w:r w:rsidR="009001E8" w:rsidRPr="009001E8">
              <w:rPr>
                <w:noProof/>
                <w:webHidden/>
                <w:sz w:val="22"/>
              </w:rPr>
              <w:fldChar w:fldCharType="begin"/>
            </w:r>
            <w:r w:rsidR="009001E8" w:rsidRPr="009001E8">
              <w:rPr>
                <w:noProof/>
                <w:webHidden/>
                <w:sz w:val="22"/>
              </w:rPr>
              <w:instrText xml:space="preserve"> PAGEREF _Toc478545299 \h </w:instrText>
            </w:r>
            <w:r w:rsidR="009001E8" w:rsidRPr="009001E8">
              <w:rPr>
                <w:noProof/>
                <w:webHidden/>
                <w:sz w:val="22"/>
              </w:rPr>
            </w:r>
            <w:r w:rsidR="009001E8" w:rsidRPr="009001E8">
              <w:rPr>
                <w:noProof/>
                <w:webHidden/>
                <w:sz w:val="22"/>
              </w:rPr>
              <w:fldChar w:fldCharType="separate"/>
            </w:r>
            <w:r w:rsidR="009001E8" w:rsidRPr="009001E8">
              <w:rPr>
                <w:noProof/>
                <w:webHidden/>
                <w:sz w:val="22"/>
              </w:rPr>
              <w:t>7</w:t>
            </w:r>
            <w:r w:rsidR="009001E8" w:rsidRPr="009001E8">
              <w:rPr>
                <w:noProof/>
                <w:webHidden/>
                <w:sz w:val="22"/>
              </w:rPr>
              <w:fldChar w:fldCharType="end"/>
            </w:r>
          </w:hyperlink>
        </w:p>
        <w:p w14:paraId="046A4F67" w14:textId="77777777" w:rsidR="009001E8" w:rsidRPr="009001E8" w:rsidRDefault="00D349CD">
          <w:pPr>
            <w:pStyle w:val="30"/>
            <w:tabs>
              <w:tab w:val="right" w:leader="dot" w:pos="8296"/>
            </w:tabs>
            <w:ind w:left="960"/>
            <w:rPr>
              <w:noProof/>
              <w:sz w:val="22"/>
            </w:rPr>
          </w:pPr>
          <w:hyperlink w:anchor="_Toc478545300" w:history="1">
            <w:r w:rsidR="009001E8" w:rsidRPr="009001E8">
              <w:rPr>
                <w:rStyle w:val="a4"/>
                <w:noProof/>
                <w:sz w:val="22"/>
              </w:rPr>
              <w:t>4.1.2操作系统版本等</w:t>
            </w:r>
            <w:r w:rsidR="009001E8" w:rsidRPr="009001E8">
              <w:rPr>
                <w:noProof/>
                <w:webHidden/>
                <w:sz w:val="22"/>
              </w:rPr>
              <w:tab/>
            </w:r>
            <w:r w:rsidR="009001E8" w:rsidRPr="009001E8">
              <w:rPr>
                <w:noProof/>
                <w:webHidden/>
                <w:sz w:val="22"/>
              </w:rPr>
              <w:fldChar w:fldCharType="begin"/>
            </w:r>
            <w:r w:rsidR="009001E8" w:rsidRPr="009001E8">
              <w:rPr>
                <w:noProof/>
                <w:webHidden/>
                <w:sz w:val="22"/>
              </w:rPr>
              <w:instrText xml:space="preserve"> PAGEREF _Toc478545300 \h </w:instrText>
            </w:r>
            <w:r w:rsidR="009001E8" w:rsidRPr="009001E8">
              <w:rPr>
                <w:noProof/>
                <w:webHidden/>
                <w:sz w:val="22"/>
              </w:rPr>
            </w:r>
            <w:r w:rsidR="009001E8" w:rsidRPr="009001E8">
              <w:rPr>
                <w:noProof/>
                <w:webHidden/>
                <w:sz w:val="22"/>
              </w:rPr>
              <w:fldChar w:fldCharType="separate"/>
            </w:r>
            <w:r w:rsidR="009001E8" w:rsidRPr="009001E8">
              <w:rPr>
                <w:noProof/>
                <w:webHidden/>
                <w:sz w:val="22"/>
              </w:rPr>
              <w:t>7</w:t>
            </w:r>
            <w:r w:rsidR="009001E8" w:rsidRPr="009001E8">
              <w:rPr>
                <w:noProof/>
                <w:webHidden/>
                <w:sz w:val="22"/>
              </w:rPr>
              <w:fldChar w:fldCharType="end"/>
            </w:r>
          </w:hyperlink>
        </w:p>
        <w:p w14:paraId="7D74D165" w14:textId="77777777" w:rsidR="009001E8" w:rsidRPr="009001E8" w:rsidRDefault="00D349CD">
          <w:pPr>
            <w:pStyle w:val="20"/>
            <w:tabs>
              <w:tab w:val="right" w:leader="dot" w:pos="8296"/>
            </w:tabs>
            <w:ind w:left="480"/>
            <w:rPr>
              <w:noProof/>
              <w:sz w:val="20"/>
            </w:rPr>
          </w:pPr>
          <w:hyperlink w:anchor="_Toc478545301" w:history="1">
            <w:r w:rsidR="009001E8" w:rsidRPr="009001E8">
              <w:rPr>
                <w:rStyle w:val="a4"/>
                <w:noProof/>
                <w:sz w:val="22"/>
              </w:rPr>
              <w:t>4.2可用性</w:t>
            </w:r>
            <w:r w:rsidR="009001E8" w:rsidRPr="009001E8">
              <w:rPr>
                <w:noProof/>
                <w:webHidden/>
                <w:sz w:val="22"/>
              </w:rPr>
              <w:tab/>
            </w:r>
            <w:r w:rsidR="009001E8" w:rsidRPr="009001E8">
              <w:rPr>
                <w:noProof/>
                <w:webHidden/>
                <w:sz w:val="22"/>
              </w:rPr>
              <w:fldChar w:fldCharType="begin"/>
            </w:r>
            <w:r w:rsidR="009001E8" w:rsidRPr="009001E8">
              <w:rPr>
                <w:noProof/>
                <w:webHidden/>
                <w:sz w:val="22"/>
              </w:rPr>
              <w:instrText xml:space="preserve"> PAGEREF _Toc478545301 \h </w:instrText>
            </w:r>
            <w:r w:rsidR="009001E8" w:rsidRPr="009001E8">
              <w:rPr>
                <w:noProof/>
                <w:webHidden/>
                <w:sz w:val="22"/>
              </w:rPr>
            </w:r>
            <w:r w:rsidR="009001E8" w:rsidRPr="009001E8">
              <w:rPr>
                <w:noProof/>
                <w:webHidden/>
                <w:sz w:val="22"/>
              </w:rPr>
              <w:fldChar w:fldCharType="separate"/>
            </w:r>
            <w:r w:rsidR="009001E8" w:rsidRPr="009001E8">
              <w:rPr>
                <w:noProof/>
                <w:webHidden/>
                <w:sz w:val="22"/>
              </w:rPr>
              <w:t>7</w:t>
            </w:r>
            <w:r w:rsidR="009001E8" w:rsidRPr="009001E8">
              <w:rPr>
                <w:noProof/>
                <w:webHidden/>
                <w:sz w:val="22"/>
              </w:rPr>
              <w:fldChar w:fldCharType="end"/>
            </w:r>
          </w:hyperlink>
        </w:p>
        <w:p w14:paraId="05920BA0" w14:textId="77777777" w:rsidR="009001E8" w:rsidRDefault="00D349CD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78545302" w:history="1">
            <w:r w:rsidR="009001E8" w:rsidRPr="009001E8">
              <w:rPr>
                <w:rStyle w:val="a4"/>
                <w:noProof/>
                <w:sz w:val="22"/>
              </w:rPr>
              <w:t>4.3鲁棒性</w:t>
            </w:r>
            <w:r w:rsidR="009001E8" w:rsidRPr="009001E8">
              <w:rPr>
                <w:noProof/>
                <w:webHidden/>
                <w:sz w:val="22"/>
              </w:rPr>
              <w:tab/>
            </w:r>
            <w:r w:rsidR="009001E8" w:rsidRPr="009001E8">
              <w:rPr>
                <w:noProof/>
                <w:webHidden/>
                <w:sz w:val="22"/>
              </w:rPr>
              <w:fldChar w:fldCharType="begin"/>
            </w:r>
            <w:r w:rsidR="009001E8" w:rsidRPr="009001E8">
              <w:rPr>
                <w:noProof/>
                <w:webHidden/>
                <w:sz w:val="22"/>
              </w:rPr>
              <w:instrText xml:space="preserve"> PAGEREF _Toc478545302 \h </w:instrText>
            </w:r>
            <w:r w:rsidR="009001E8" w:rsidRPr="009001E8">
              <w:rPr>
                <w:noProof/>
                <w:webHidden/>
                <w:sz w:val="22"/>
              </w:rPr>
            </w:r>
            <w:r w:rsidR="009001E8" w:rsidRPr="009001E8">
              <w:rPr>
                <w:noProof/>
                <w:webHidden/>
                <w:sz w:val="22"/>
              </w:rPr>
              <w:fldChar w:fldCharType="separate"/>
            </w:r>
            <w:r w:rsidR="009001E8" w:rsidRPr="009001E8">
              <w:rPr>
                <w:noProof/>
                <w:webHidden/>
                <w:sz w:val="22"/>
              </w:rPr>
              <w:t>7</w:t>
            </w:r>
            <w:r w:rsidR="009001E8" w:rsidRPr="009001E8">
              <w:rPr>
                <w:noProof/>
                <w:webHidden/>
                <w:sz w:val="22"/>
              </w:rPr>
              <w:fldChar w:fldCharType="end"/>
            </w:r>
          </w:hyperlink>
        </w:p>
        <w:p w14:paraId="4ED4BD62" w14:textId="77777777" w:rsidR="00D36A99" w:rsidRDefault="00D36A99">
          <w:r>
            <w:rPr>
              <w:b/>
              <w:bCs/>
              <w:lang w:val="zh-CN"/>
            </w:rPr>
            <w:fldChar w:fldCharType="end"/>
          </w:r>
        </w:p>
      </w:sdtContent>
    </w:sdt>
    <w:p w14:paraId="527244A6" w14:textId="77777777" w:rsidR="004C5F7C" w:rsidRDefault="004C5F7C">
      <w:pPr>
        <w:widowControl/>
        <w:jc w:val="left"/>
        <w:rPr>
          <w:sz w:val="28"/>
        </w:rPr>
      </w:pPr>
    </w:p>
    <w:p w14:paraId="04C06B4D" w14:textId="77777777" w:rsidR="007456BC" w:rsidRDefault="007456BC">
      <w:pPr>
        <w:widowControl/>
        <w:jc w:val="left"/>
        <w:rPr>
          <w:sz w:val="28"/>
        </w:rPr>
        <w:sectPr w:rsidR="007456BC" w:rsidSect="004C5F7C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64E11807" w14:textId="77777777" w:rsidR="007456BC" w:rsidDel="00F31BA3" w:rsidRDefault="007456BC">
      <w:pPr>
        <w:widowControl/>
        <w:jc w:val="left"/>
        <w:rPr>
          <w:del w:id="2" w:author="liuchao" w:date="2017-03-30T17:32:00Z"/>
          <w:sz w:val="28"/>
        </w:rPr>
      </w:pPr>
    </w:p>
    <w:p w14:paraId="2A63A115" w14:textId="77777777" w:rsidR="00D36A99" w:rsidDel="00F31BA3" w:rsidRDefault="00D36A99">
      <w:pPr>
        <w:widowControl/>
        <w:jc w:val="left"/>
        <w:rPr>
          <w:del w:id="3" w:author="liuchao" w:date="2017-03-30T17:32:00Z"/>
          <w:sz w:val="28"/>
        </w:rPr>
      </w:pPr>
    </w:p>
    <w:p w14:paraId="4B27629E" w14:textId="77777777" w:rsidR="00D36A99" w:rsidRPr="00D36A99" w:rsidRDefault="00D36A99" w:rsidP="00D36A99">
      <w:pPr>
        <w:pStyle w:val="1"/>
        <w:numPr>
          <w:ilvl w:val="0"/>
          <w:numId w:val="1"/>
        </w:numPr>
        <w:rPr>
          <w:sz w:val="44"/>
        </w:rPr>
      </w:pPr>
      <w:bookmarkStart w:id="4" w:name="_Toc478545282"/>
      <w:r w:rsidRPr="00D36A99">
        <w:rPr>
          <w:sz w:val="44"/>
        </w:rPr>
        <w:t>引言</w:t>
      </w:r>
      <w:bookmarkEnd w:id="4"/>
    </w:p>
    <w:p w14:paraId="40FF25E2" w14:textId="77777777" w:rsidR="00D36A99" w:rsidRPr="00D36A99" w:rsidRDefault="00D36A99" w:rsidP="00D36A99">
      <w:pPr>
        <w:pStyle w:val="2"/>
      </w:pPr>
      <w:bookmarkStart w:id="5" w:name="_Toc478545283"/>
      <w:r w:rsidRPr="00D36A99">
        <w:rPr>
          <w:rFonts w:hint="eastAsia"/>
        </w:rPr>
        <w:t>1.1编写目的</w:t>
      </w:r>
      <w:bookmarkEnd w:id="5"/>
    </w:p>
    <w:p w14:paraId="175D2AD1" w14:textId="77777777" w:rsidR="00D36A99" w:rsidRDefault="00D36A99" w:rsidP="00D36A99">
      <w:pPr>
        <w:ind w:firstLineChars="152" w:firstLine="365"/>
      </w:pPr>
      <w:r w:rsidRPr="00767C9B">
        <w:rPr>
          <w:rFonts w:hint="eastAsia"/>
        </w:rPr>
        <w:t>编写《</w:t>
      </w:r>
      <w:r w:rsidRPr="00767C9B">
        <w:t>Dex2jar的测试及优化》需求规格说明书</w:t>
      </w:r>
      <w:r w:rsidRPr="00767C9B">
        <w:rPr>
          <w:rFonts w:hint="eastAsia"/>
        </w:rPr>
        <w:t>，是为了保证软件开发的质量、需求的完整与可追溯性。通过此文</w:t>
      </w:r>
      <w:r w:rsidR="00767C9B">
        <w:rPr>
          <w:rFonts w:hint="eastAsia"/>
        </w:rPr>
        <w:t>档，以保证规范化的软件开发过程，</w:t>
      </w:r>
      <w:r w:rsidR="00767C9B" w:rsidRPr="00767C9B">
        <w:rPr>
          <w:rFonts w:hint="eastAsia"/>
        </w:rPr>
        <w:t>使之成为整个开发工作的基础。</w:t>
      </w:r>
    </w:p>
    <w:p w14:paraId="6C4053FD" w14:textId="77777777" w:rsidR="00767C9B" w:rsidRDefault="00767C9B" w:rsidP="00767C9B">
      <w:pPr>
        <w:pStyle w:val="2"/>
      </w:pPr>
      <w:bookmarkStart w:id="6" w:name="_Toc478545284"/>
      <w:commentRangeStart w:id="7"/>
      <w:r>
        <w:rPr>
          <w:rFonts w:hint="eastAsia"/>
        </w:rPr>
        <w:t>1.2软件需求分析理论</w:t>
      </w:r>
      <w:bookmarkEnd w:id="6"/>
      <w:commentRangeEnd w:id="7"/>
      <w:r w:rsidR="00F31BA3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7"/>
      </w:r>
    </w:p>
    <w:p w14:paraId="7AE2F65C" w14:textId="77777777" w:rsidR="00767C9B" w:rsidRDefault="00767C9B" w:rsidP="00767C9B">
      <w:pPr>
        <w:ind w:firstLineChars="177" w:firstLine="425"/>
      </w:pPr>
      <w:r w:rsidRPr="00767C9B">
        <w:rPr>
          <w:rFonts w:hint="eastAsia"/>
        </w:rPr>
        <w:t>软件需求分析（</w:t>
      </w:r>
      <w:r w:rsidRPr="00767C9B">
        <w:t xml:space="preserve">Software </w:t>
      </w:r>
      <w:proofErr w:type="spellStart"/>
      <w:r w:rsidRPr="00767C9B">
        <w:t>Reguirement</w:t>
      </w:r>
      <w:proofErr w:type="spellEnd"/>
      <w:r w:rsidRPr="00767C9B">
        <w:t xml:space="preserve"> Analysis）是研究用户需求</w:t>
      </w:r>
      <w:commentRangeStart w:id="8"/>
      <w:r w:rsidRPr="00767C9B">
        <w:t>得到的东西</w:t>
      </w:r>
      <w:commentRangeEnd w:id="8"/>
      <w:r w:rsidR="00F31BA3">
        <w:rPr>
          <w:rStyle w:val="a8"/>
        </w:rPr>
        <w:commentReference w:id="8"/>
      </w:r>
      <w:r w:rsidRPr="00767C9B">
        <w:t>，完全理解用户</w:t>
      </w:r>
      <w:commentRangeStart w:id="9"/>
      <w:r w:rsidRPr="00767C9B">
        <w:t>对软件需求的完整功能</w:t>
      </w:r>
      <w:commentRangeEnd w:id="9"/>
      <w:r w:rsidR="00F31BA3">
        <w:rPr>
          <w:rStyle w:val="a8"/>
        </w:rPr>
        <w:commentReference w:id="9"/>
      </w:r>
      <w:r w:rsidRPr="00767C9B">
        <w:t>，确认用户软件功能需求，建立可确认的、可验证的</w:t>
      </w:r>
      <w:commentRangeStart w:id="10"/>
      <w:r w:rsidRPr="00767C9B">
        <w:t>一个基本依据</w:t>
      </w:r>
      <w:commentRangeEnd w:id="10"/>
      <w:r w:rsidR="00F31BA3">
        <w:rPr>
          <w:rStyle w:val="a8"/>
        </w:rPr>
        <w:commentReference w:id="10"/>
      </w:r>
      <w:r w:rsidRPr="00767C9B">
        <w:t xml:space="preserve">。 </w:t>
      </w:r>
    </w:p>
    <w:p w14:paraId="70122586" w14:textId="77777777" w:rsidR="00767C9B" w:rsidRDefault="00767C9B" w:rsidP="00767C9B">
      <w:pPr>
        <w:ind w:firstLineChars="177" w:firstLine="425"/>
      </w:pPr>
      <w:r w:rsidRPr="00767C9B">
        <w:t>软件需求分析是</w:t>
      </w:r>
      <w:commentRangeStart w:id="11"/>
      <w:r w:rsidRPr="00767C9B">
        <w:t>一个项目的开端</w:t>
      </w:r>
      <w:commentRangeEnd w:id="11"/>
      <w:r w:rsidR="00F31BA3">
        <w:rPr>
          <w:rStyle w:val="a8"/>
        </w:rPr>
        <w:commentReference w:id="11"/>
      </w:r>
      <w:r w:rsidRPr="00767C9B">
        <w:t>，也是项目实施最重要的关键点</w:t>
      </w:r>
      <w:ins w:id="12" w:author="liuchao" w:date="2017-03-30T17:34:00Z">
        <w:r w:rsidR="00F31BA3">
          <w:rPr>
            <w:rFonts w:hint="eastAsia"/>
          </w:rPr>
          <w:t>之一</w:t>
        </w:r>
      </w:ins>
      <w:r w:rsidRPr="00767C9B">
        <w:t>。据有关的机构分析结果表明，</w:t>
      </w:r>
      <w:commentRangeStart w:id="13"/>
      <w:r w:rsidRPr="00767C9B">
        <w:t>设计的软件产品存在</w:t>
      </w:r>
      <w:proofErr w:type="gramStart"/>
      <w:r w:rsidRPr="00767C9B">
        <w:t>不</w:t>
      </w:r>
      <w:proofErr w:type="gramEnd"/>
      <w:r w:rsidRPr="00767C9B">
        <w:t>完整性、</w:t>
      </w:r>
      <w:proofErr w:type="gramStart"/>
      <w:r w:rsidRPr="00767C9B">
        <w:t>不</w:t>
      </w:r>
      <w:proofErr w:type="gramEnd"/>
      <w:r w:rsidRPr="00767C9B">
        <w:t>正确性等问题</w:t>
      </w:r>
      <w:commentRangeEnd w:id="13"/>
      <w:r w:rsidR="00F31BA3">
        <w:rPr>
          <w:rStyle w:val="a8"/>
        </w:rPr>
        <w:commentReference w:id="13"/>
      </w:r>
      <w:r w:rsidRPr="00767C9B">
        <w:t>80％以上是需求分析错误所导致的，而且由于需求分析错误造成根本性的功能问题尤为突出。因此，一个项目的成功软件需求分析是关键的一步。</w:t>
      </w:r>
    </w:p>
    <w:p w14:paraId="03367A7F" w14:textId="77777777" w:rsidR="00767C9B" w:rsidRDefault="00767C9B" w:rsidP="00767C9B">
      <w:pPr>
        <w:pStyle w:val="2"/>
      </w:pPr>
      <w:bookmarkStart w:id="14" w:name="_Toc478545285"/>
      <w:r>
        <w:rPr>
          <w:rFonts w:hint="eastAsia"/>
        </w:rPr>
        <w:t>1.3软件需求分析目标</w:t>
      </w:r>
      <w:bookmarkEnd w:id="14"/>
    </w:p>
    <w:p w14:paraId="5C061481" w14:textId="77777777" w:rsidR="00767C9B" w:rsidRDefault="00767C9B" w:rsidP="00767C9B">
      <w:r>
        <w:rPr>
          <w:rFonts w:hint="eastAsia"/>
        </w:rPr>
        <w:t>软件需求分析的主要实现目标：</w:t>
      </w:r>
      <w:r>
        <w:t xml:space="preserve"> </w:t>
      </w:r>
    </w:p>
    <w:p w14:paraId="704D85CF" w14:textId="77777777" w:rsidR="00767C9B" w:rsidRDefault="00767C9B" w:rsidP="00767C9B">
      <w:pPr>
        <w:ind w:firstLineChars="177" w:firstLine="425"/>
      </w:pPr>
      <w:r>
        <w:t>1)</w:t>
      </w:r>
      <w:r>
        <w:rPr>
          <w:rFonts w:hint="eastAsia"/>
        </w:rPr>
        <w:t>对实现软件的功能做全面的描述，帮助用户判断实现功能的正确性、一致</w:t>
      </w:r>
      <w:r>
        <w:rPr>
          <w:rFonts w:hint="eastAsia"/>
        </w:rPr>
        <w:lastRenderedPageBreak/>
        <w:t>性和完整性，促使用户在软件设计启动之前周密地、全面地思考软件需求；</w:t>
      </w:r>
    </w:p>
    <w:p w14:paraId="69134B16" w14:textId="77777777" w:rsidR="00767C9B" w:rsidRDefault="00767C9B" w:rsidP="00767C9B">
      <w:pPr>
        <w:ind w:firstLineChars="177" w:firstLine="425"/>
      </w:pPr>
      <w:r>
        <w:t>2)</w:t>
      </w:r>
      <w:r>
        <w:rPr>
          <w:rFonts w:hint="eastAsia"/>
        </w:rPr>
        <w:t>了解和描述软件实现所需的全部信息，为软件设计、确认和验证提供一个基准；</w:t>
      </w:r>
    </w:p>
    <w:p w14:paraId="2434729F" w14:textId="77777777" w:rsidR="00767C9B" w:rsidRDefault="00767C9B" w:rsidP="00767C9B">
      <w:pPr>
        <w:ind w:firstLineChars="177" w:firstLine="425"/>
      </w:pPr>
      <w:r>
        <w:t>3)</w:t>
      </w:r>
      <w:r>
        <w:rPr>
          <w:rFonts w:hint="eastAsia"/>
        </w:rPr>
        <w:t>为软件管理人员进行软件成本计价和编制软件开发计划书提供依据；</w:t>
      </w:r>
    </w:p>
    <w:p w14:paraId="0B1DF942" w14:textId="77777777" w:rsidR="00767C9B" w:rsidRDefault="00767C9B" w:rsidP="00767C9B">
      <w:pPr>
        <w:ind w:firstLineChars="177" w:firstLine="425"/>
      </w:pPr>
      <w:r>
        <w:rPr>
          <w:rFonts w:hint="eastAsia"/>
        </w:rPr>
        <w:t>需求分析的具体内容</w:t>
      </w:r>
      <w:commentRangeStart w:id="15"/>
      <w:r>
        <w:rPr>
          <w:rFonts w:hint="eastAsia"/>
        </w:rPr>
        <w:t>可以归纳为六个方面</w:t>
      </w:r>
      <w:commentRangeEnd w:id="15"/>
      <w:r w:rsidR="00D06DE9">
        <w:rPr>
          <w:rStyle w:val="a8"/>
        </w:rPr>
        <w:commentReference w:id="15"/>
      </w:r>
      <w:r>
        <w:rPr>
          <w:rFonts w:hint="eastAsia"/>
        </w:rPr>
        <w:t>：软件的功能需求，软件与硬件或其他外部系统接口，软件的非功能性需求，软件的反向需求，软件设计和实现上的限制，阅读支持信息。</w:t>
      </w:r>
    </w:p>
    <w:p w14:paraId="17F014FF" w14:textId="77777777" w:rsidR="00767C9B" w:rsidRDefault="00767C9B" w:rsidP="00767C9B">
      <w:pPr>
        <w:ind w:firstLineChars="177" w:firstLine="425"/>
      </w:pPr>
      <w:r w:rsidRPr="00767C9B">
        <w:rPr>
          <w:rFonts w:hint="eastAsia"/>
        </w:rPr>
        <w:t>软件需求分析应</w:t>
      </w:r>
      <w:commentRangeStart w:id="16"/>
      <w:r w:rsidRPr="00767C9B">
        <w:rPr>
          <w:rFonts w:hint="eastAsia"/>
        </w:rPr>
        <w:t>尽量提供软件实现功能需求的全部信息，使得软件设计人员和软件测试人员不再需要需求方的接触</w:t>
      </w:r>
      <w:commentRangeEnd w:id="16"/>
      <w:r w:rsidR="00D06DE9">
        <w:rPr>
          <w:rStyle w:val="a8"/>
        </w:rPr>
        <w:commentReference w:id="16"/>
      </w:r>
      <w:r w:rsidRPr="00767C9B">
        <w:rPr>
          <w:rFonts w:hint="eastAsia"/>
        </w:rPr>
        <w:t>。这就要求软件需求分析内容应正确、完整、一致和</w:t>
      </w:r>
      <w:proofErr w:type="gramStart"/>
      <w:r w:rsidRPr="00767C9B">
        <w:rPr>
          <w:rFonts w:hint="eastAsia"/>
        </w:rPr>
        <w:t>可</w:t>
      </w:r>
      <w:proofErr w:type="gramEnd"/>
      <w:r w:rsidRPr="00767C9B">
        <w:rPr>
          <w:rFonts w:hint="eastAsia"/>
        </w:rPr>
        <w:t>验证。此外，为保证软件设计质量，便于软件功能的</w:t>
      </w:r>
      <w:commentRangeStart w:id="17"/>
      <w:r w:rsidRPr="00767C9B">
        <w:rPr>
          <w:rFonts w:hint="eastAsia"/>
        </w:rPr>
        <w:t>休整</w:t>
      </w:r>
      <w:commentRangeEnd w:id="17"/>
      <w:r w:rsidR="00D06DE9">
        <w:rPr>
          <w:rStyle w:val="a8"/>
        </w:rPr>
        <w:commentReference w:id="17"/>
      </w:r>
      <w:r w:rsidRPr="00767C9B">
        <w:rPr>
          <w:rFonts w:hint="eastAsia"/>
        </w:rPr>
        <w:t>和验证，软件需求表达</w:t>
      </w:r>
      <w:commentRangeStart w:id="18"/>
      <w:proofErr w:type="gramStart"/>
      <w:r w:rsidRPr="00767C9B">
        <w:rPr>
          <w:rFonts w:hint="eastAsia"/>
        </w:rPr>
        <w:t>无岔意性</w:t>
      </w:r>
      <w:commentRangeEnd w:id="18"/>
      <w:proofErr w:type="gramEnd"/>
      <w:r w:rsidR="00D06DE9">
        <w:rPr>
          <w:rStyle w:val="a8"/>
        </w:rPr>
        <w:commentReference w:id="18"/>
      </w:r>
      <w:r w:rsidRPr="00767C9B">
        <w:rPr>
          <w:rFonts w:hint="eastAsia"/>
        </w:rPr>
        <w:t>，具有可追踪性和可修改性。</w:t>
      </w:r>
    </w:p>
    <w:p w14:paraId="70624111" w14:textId="77777777" w:rsidR="00767C9B" w:rsidRDefault="00767C9B" w:rsidP="00767C9B">
      <w:pPr>
        <w:pStyle w:val="2"/>
      </w:pPr>
      <w:bookmarkStart w:id="19" w:name="_Toc478545286"/>
      <w:r>
        <w:rPr>
          <w:rFonts w:hint="eastAsia"/>
        </w:rPr>
        <w:t>1.4参考资料</w:t>
      </w:r>
      <w:bookmarkEnd w:id="19"/>
    </w:p>
    <w:p w14:paraId="04671F7E" w14:textId="77777777" w:rsidR="00767C9B" w:rsidRDefault="00625628" w:rsidP="00625628">
      <w:r>
        <w:rPr>
          <w:rFonts w:asciiTheme="minorEastAsia" w:hAnsiTheme="minorEastAsia" w:hint="eastAsia"/>
        </w:rPr>
        <w:t>1.</w:t>
      </w:r>
      <w:r w:rsidR="00767C9B">
        <w:rPr>
          <w:rFonts w:hint="eastAsia"/>
        </w:rPr>
        <w:t>《软件工程》</w:t>
      </w:r>
      <w:r w:rsidR="00767C9B" w:rsidRPr="00F91995">
        <w:rPr>
          <w:rFonts w:asciiTheme="minorEastAsia" w:hAnsiTheme="minorEastAsia" w:hint="eastAsia"/>
        </w:rPr>
        <w:t>  </w:t>
      </w:r>
      <w:r>
        <w:rPr>
          <w:rFonts w:hint="eastAsia"/>
        </w:rPr>
        <w:t>齐治昌 谭庆平 宁洪</w:t>
      </w:r>
      <w:r w:rsidR="00767C9B" w:rsidRPr="00F91995">
        <w:rPr>
          <w:rFonts w:asciiTheme="minorEastAsia" w:hAnsiTheme="minorEastAsia" w:hint="eastAsia"/>
        </w:rPr>
        <w:t> </w:t>
      </w:r>
      <w:r>
        <w:rPr>
          <w:rFonts w:hint="eastAsia"/>
        </w:rPr>
        <w:t>高等教育出版社</w:t>
      </w:r>
      <w:r w:rsidR="00767C9B" w:rsidRPr="00F91995">
        <w:rPr>
          <w:rFonts w:asciiTheme="minorEastAsia" w:hAnsiTheme="minorEastAsia" w:hint="eastAsia"/>
        </w:rPr>
        <w:t> </w:t>
      </w:r>
    </w:p>
    <w:p w14:paraId="032FD10F" w14:textId="77777777" w:rsidR="00767C9B" w:rsidRDefault="00625628" w:rsidP="00767C9B">
      <w:r>
        <w:rPr>
          <w:rFonts w:hint="eastAsia"/>
        </w:rPr>
        <w:t>2.</w:t>
      </w:r>
      <w:r w:rsidRPr="00625628">
        <w:rPr>
          <w:rFonts w:hint="eastAsia"/>
        </w:rPr>
        <w:t>《</w:t>
      </w:r>
      <w:r w:rsidRPr="00625628">
        <w:t>PowerBuilder》 崔巍 高等教育出版</w:t>
      </w:r>
    </w:p>
    <w:p w14:paraId="5C73ED56" w14:textId="77777777" w:rsidR="00625628" w:rsidRDefault="00625628" w:rsidP="00767C9B">
      <w:r>
        <w:rPr>
          <w:rFonts w:hint="eastAsia"/>
        </w:rPr>
        <w:t>3.</w:t>
      </w:r>
      <w:r w:rsidRPr="00625628">
        <w:rPr>
          <w:rFonts w:hint="eastAsia"/>
        </w:rPr>
        <w:t>《实用软件工程》第三版</w:t>
      </w:r>
      <w:r w:rsidRPr="00625628">
        <w:t xml:space="preserve">  </w:t>
      </w:r>
      <w:proofErr w:type="gramStart"/>
      <w:r w:rsidRPr="00625628">
        <w:t>殷人昆</w:t>
      </w:r>
      <w:proofErr w:type="gramEnd"/>
      <w:r w:rsidRPr="00625628">
        <w:t xml:space="preserve"> 清华大学出版社</w:t>
      </w:r>
    </w:p>
    <w:p w14:paraId="6664E19F" w14:textId="77777777" w:rsidR="00C33A32" w:rsidRDefault="00C33A32" w:rsidP="00767C9B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dex</w:t>
      </w:r>
      <w:r>
        <w:t>2jar</w:t>
      </w:r>
      <w:r>
        <w:rPr>
          <w:rFonts w:hint="eastAsia"/>
        </w:rPr>
        <w:t>源码</w:t>
      </w:r>
    </w:p>
    <w:p w14:paraId="47307863" w14:textId="77777777" w:rsidR="00625628" w:rsidRDefault="00625628" w:rsidP="00625628">
      <w:r>
        <w:br w:type="page"/>
      </w:r>
    </w:p>
    <w:p w14:paraId="29874FD3" w14:textId="77777777" w:rsidR="00625628" w:rsidRDefault="00625628" w:rsidP="00625628">
      <w:pPr>
        <w:pStyle w:val="1"/>
        <w:numPr>
          <w:ilvl w:val="0"/>
          <w:numId w:val="1"/>
        </w:numPr>
      </w:pPr>
      <w:bookmarkStart w:id="20" w:name="_Toc478545287"/>
      <w:r>
        <w:rPr>
          <w:rFonts w:hint="eastAsia"/>
        </w:rPr>
        <w:lastRenderedPageBreak/>
        <w:t>总体概述</w:t>
      </w:r>
      <w:bookmarkEnd w:id="20"/>
    </w:p>
    <w:p w14:paraId="470E0DAB" w14:textId="77777777" w:rsidR="00625628" w:rsidRDefault="00625628" w:rsidP="00625628">
      <w:pPr>
        <w:pStyle w:val="2"/>
      </w:pPr>
      <w:bookmarkStart w:id="21" w:name="_Toc478545288"/>
      <w:r>
        <w:rPr>
          <w:rFonts w:hint="eastAsia"/>
        </w:rPr>
        <w:t>2.1产品描述</w:t>
      </w:r>
      <w:bookmarkEnd w:id="21"/>
    </w:p>
    <w:p w14:paraId="012F45EC" w14:textId="77777777" w:rsidR="00625628" w:rsidRDefault="00625628" w:rsidP="00625628">
      <w:pPr>
        <w:ind w:firstLineChars="177" w:firstLine="425"/>
        <w:jc w:val="left"/>
      </w:pPr>
      <w:r>
        <w:t>dex2jar这个源码包，</w:t>
      </w:r>
      <w:del w:id="22" w:author="liuchao" w:date="2017-03-30T17:39:00Z">
        <w:r w:rsidDel="00D06DE9">
          <w:delText>听名字是</w:delText>
        </w:r>
      </w:del>
      <w:r>
        <w:t>用来将</w:t>
      </w:r>
      <w:proofErr w:type="spellStart"/>
      <w:r>
        <w:t>dex</w:t>
      </w:r>
      <w:proofErr w:type="spellEnd"/>
      <w:r>
        <w:t>文件转换为Java文件,在</w:t>
      </w:r>
      <w:proofErr w:type="spellStart"/>
      <w:r>
        <w:t>githu</w:t>
      </w:r>
      <w:ins w:id="23" w:author="liuchao" w:date="2017-03-30T17:39:00Z">
        <w:r w:rsidR="00D06DE9">
          <w:rPr>
            <w:rFonts w:hint="eastAsia"/>
          </w:rPr>
          <w:t>b</w:t>
        </w:r>
      </w:ins>
      <w:proofErr w:type="spellEnd"/>
      <w:del w:id="24" w:author="liuchao" w:date="2017-03-30T17:39:00Z">
        <w:r w:rsidDel="00D06DE9">
          <w:delText>p上面</w:delText>
        </w:r>
      </w:del>
      <w:r>
        <w:t>的地址是</w:t>
      </w:r>
      <w:r w:rsidRPr="00625628">
        <w:t>https://github.com/pxb1988/dex2ja</w:t>
      </w:r>
      <w:r>
        <w:rPr>
          <w:rFonts w:hint="eastAsia"/>
        </w:rPr>
        <w:t>。本地使用源码：</w:t>
      </w:r>
      <w:r w:rsidRPr="00625628">
        <w:t>http://download.csdn.NET/detail/new_abc/9718937</w:t>
      </w:r>
      <w:r>
        <w:rPr>
          <w:rFonts w:hint="eastAsia"/>
        </w:rPr>
        <w:t>。但</w:t>
      </w:r>
      <w:del w:id="25" w:author="liuchao" w:date="2017-03-30T17:40:00Z">
        <w:r w:rsidDel="00D06DE9">
          <w:rPr>
            <w:rFonts w:hint="eastAsia"/>
          </w:rPr>
          <w:delText>我们</w:delText>
        </w:r>
      </w:del>
      <w:ins w:id="26" w:author="liuchao" w:date="2017-03-30T17:40:00Z">
        <w:r w:rsidR="00D06DE9">
          <w:rPr>
            <w:rFonts w:hint="eastAsia"/>
          </w:rPr>
          <w:t>通过</w:t>
        </w:r>
      </w:ins>
      <w:r>
        <w:rPr>
          <w:rFonts w:hint="eastAsia"/>
        </w:rPr>
        <w:t>分析</w:t>
      </w:r>
      <w:del w:id="27" w:author="liuchao" w:date="2017-03-30T17:40:00Z">
        <w:r w:rsidDel="00D06DE9">
          <w:rPr>
            <w:rFonts w:hint="eastAsia"/>
          </w:rPr>
          <w:delText>这个</w:delText>
        </w:r>
      </w:del>
      <w:ins w:id="28" w:author="liuchao" w:date="2017-03-30T17:40:00Z">
        <w:r w:rsidR="00D06DE9">
          <w:rPr>
            <w:rFonts w:hint="eastAsia"/>
          </w:rPr>
          <w:t>其</w:t>
        </w:r>
      </w:ins>
      <w:r>
        <w:rPr>
          <w:rFonts w:hint="eastAsia"/>
        </w:rPr>
        <w:t>源码可以看到，</w:t>
      </w:r>
      <w:commentRangeStart w:id="29"/>
      <w:ins w:id="30" w:author="liuchao" w:date="2017-03-30T17:40:00Z">
        <w:r w:rsidR="00D06DE9">
          <w:rPr>
            <w:rFonts w:hint="eastAsia"/>
          </w:rPr>
          <w:t>其</w:t>
        </w:r>
      </w:ins>
      <w:del w:id="31" w:author="liuchao" w:date="2017-03-30T17:40:00Z">
        <w:r w:rsidDel="00D06DE9">
          <w:rPr>
            <w:rFonts w:hint="eastAsia"/>
          </w:rPr>
          <w:delText>里面的</w:delText>
        </w:r>
      </w:del>
      <w:r>
        <w:rPr>
          <w:rFonts w:hint="eastAsia"/>
        </w:rPr>
        <w:t>功能不只是将</w:t>
      </w:r>
      <w:proofErr w:type="spellStart"/>
      <w:r>
        <w:t>dex</w:t>
      </w:r>
      <w:proofErr w:type="spellEnd"/>
      <w:r>
        <w:t>转换为jar包，也可以转换</w:t>
      </w:r>
      <w:proofErr w:type="spellStart"/>
      <w:r>
        <w:t>dex</w:t>
      </w:r>
      <w:proofErr w:type="spellEnd"/>
      <w:r>
        <w:t>为</w:t>
      </w:r>
      <w:proofErr w:type="spellStart"/>
      <w:r>
        <w:t>smail</w:t>
      </w:r>
      <w:proofErr w:type="spellEnd"/>
      <w:r>
        <w:t>文件等</w:t>
      </w:r>
      <w:del w:id="32" w:author="liuchao" w:date="2017-03-30T17:41:00Z">
        <w:r w:rsidDel="00D06DE9">
          <w:rPr>
            <w:rFonts w:hint="eastAsia"/>
          </w:rPr>
          <w:delText>，</w:delText>
        </w:r>
      </w:del>
      <w:ins w:id="33" w:author="liuchao" w:date="2017-03-30T17:41:00Z">
        <w:r w:rsidR="00D06DE9">
          <w:rPr>
            <w:rFonts w:hint="eastAsia"/>
          </w:rPr>
          <w:t>。</w:t>
        </w:r>
      </w:ins>
      <w:r>
        <w:t>dex2jar就是将</w:t>
      </w:r>
      <w:proofErr w:type="spellStart"/>
      <w:r>
        <w:t>dex</w:t>
      </w:r>
      <w:proofErr w:type="spellEnd"/>
      <w:r>
        <w:t>文件转换为class文件</w:t>
      </w:r>
      <w:commentRangeEnd w:id="29"/>
      <w:r w:rsidR="00D06DE9">
        <w:rPr>
          <w:rStyle w:val="a8"/>
        </w:rPr>
        <w:commentReference w:id="29"/>
      </w:r>
      <w:r>
        <w:t>，然后</w:t>
      </w:r>
      <w:r>
        <w:rPr>
          <w:rFonts w:hint="eastAsia"/>
        </w:rPr>
        <w:t>将</w:t>
      </w:r>
      <w:r>
        <w:t>class文件打成jar包</w:t>
      </w:r>
      <w:r>
        <w:rPr>
          <w:rFonts w:hint="eastAsia"/>
        </w:rPr>
        <w:t>，</w:t>
      </w:r>
      <w:proofErr w:type="spellStart"/>
      <w:r>
        <w:t>dex</w:t>
      </w:r>
      <w:proofErr w:type="spellEnd"/>
      <w:r>
        <w:t>转换为class文件</w:t>
      </w:r>
      <w:ins w:id="34" w:author="liuchao" w:date="2017-03-30T17:41:00Z">
        <w:r w:rsidR="00D06DE9">
          <w:rPr>
            <w:rFonts w:hint="eastAsia"/>
          </w:rPr>
          <w:t>的</w:t>
        </w:r>
      </w:ins>
      <w:r>
        <w:t>过程中会先转换为一种IR的中间指令格式</w:t>
      </w:r>
      <w:r>
        <w:rPr>
          <w:rFonts w:hint="eastAsia"/>
        </w:rPr>
        <w:t>。</w:t>
      </w:r>
    </w:p>
    <w:p w14:paraId="0D9A1853" w14:textId="77777777" w:rsidR="00625628" w:rsidRDefault="00625628" w:rsidP="00625628">
      <w:pPr>
        <w:pStyle w:val="2"/>
      </w:pPr>
      <w:bookmarkStart w:id="35" w:name="_Toc478545289"/>
      <w:r>
        <w:rPr>
          <w:rFonts w:hint="eastAsia"/>
        </w:rPr>
        <w:t>2.2运行环境</w:t>
      </w:r>
      <w:bookmarkEnd w:id="35"/>
    </w:p>
    <w:p w14:paraId="6BA3D45C" w14:textId="77777777" w:rsidR="00625628" w:rsidRDefault="00625628" w:rsidP="00625628">
      <w:r>
        <w:t>W</w:t>
      </w:r>
      <w:r>
        <w:rPr>
          <w:rFonts w:hint="eastAsia"/>
        </w:rPr>
        <w:t>indows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Vista</w:t>
      </w:r>
    </w:p>
    <w:p w14:paraId="0716B936" w14:textId="77777777" w:rsidR="00625628" w:rsidRDefault="00625628" w:rsidP="00625628">
      <w:proofErr w:type="spellStart"/>
      <w:proofErr w:type="gramStart"/>
      <w:r>
        <w:rPr>
          <w:rFonts w:hint="eastAsia"/>
        </w:rPr>
        <w:t>jdk</w:t>
      </w:r>
      <w:proofErr w:type="spellEnd"/>
      <w:proofErr w:type="gramEnd"/>
      <w:r w:rsidRPr="00625628">
        <w:t xml:space="preserve"> 1.8.0_121</w:t>
      </w:r>
    </w:p>
    <w:p w14:paraId="0DCBF827" w14:textId="77777777" w:rsidR="00625628" w:rsidRDefault="00625628" w:rsidP="00625628">
      <w:r>
        <w:t xml:space="preserve">Hex Workshop Hex Editor </w:t>
      </w:r>
    </w:p>
    <w:p w14:paraId="64FBB819" w14:textId="77777777" w:rsidR="00625628" w:rsidRDefault="00625628" w:rsidP="00625628">
      <w:proofErr w:type="spellStart"/>
      <w:r>
        <w:t>IntelliJ</w:t>
      </w:r>
      <w:proofErr w:type="spellEnd"/>
      <w:r>
        <w:t xml:space="preserve"> IDEA 2016.3.4</w:t>
      </w:r>
    </w:p>
    <w:p w14:paraId="27D27F4F" w14:textId="77777777" w:rsidR="00625628" w:rsidRDefault="00625628" w:rsidP="00625628">
      <w:pPr>
        <w:pStyle w:val="2"/>
      </w:pPr>
      <w:bookmarkStart w:id="36" w:name="_Toc478545290"/>
      <w:r>
        <w:rPr>
          <w:rFonts w:hint="eastAsia"/>
        </w:rPr>
        <w:t>2.3设计</w:t>
      </w:r>
      <w:r>
        <w:t>和实现的约束条件</w:t>
      </w:r>
      <w:bookmarkEnd w:id="36"/>
    </w:p>
    <w:p w14:paraId="516AC693" w14:textId="77777777" w:rsidR="00625628" w:rsidRDefault="00625628" w:rsidP="00625628">
      <w:r>
        <w:rPr>
          <w:rFonts w:hint="eastAsia"/>
        </w:rPr>
        <w:t>无</w:t>
      </w:r>
    </w:p>
    <w:p w14:paraId="0850DD2F" w14:textId="77777777" w:rsidR="00625628" w:rsidRDefault="00625628" w:rsidP="00625628">
      <w:pPr>
        <w:pStyle w:val="2"/>
        <w:rPr>
          <w:shd w:val="clear" w:color="auto" w:fill="FFFFFF"/>
        </w:rPr>
      </w:pPr>
      <w:bookmarkStart w:id="37" w:name="_Toc478545291"/>
      <w:r>
        <w:rPr>
          <w:rFonts w:hint="eastAsia"/>
        </w:rPr>
        <w:t>2.4</w:t>
      </w:r>
      <w:r>
        <w:rPr>
          <w:rFonts w:hint="eastAsia"/>
          <w:shd w:val="clear" w:color="auto" w:fill="FFFFFF"/>
        </w:rPr>
        <w:t>假设</w:t>
      </w:r>
      <w:r>
        <w:rPr>
          <w:shd w:val="clear" w:color="auto" w:fill="FFFFFF"/>
        </w:rPr>
        <w:t>和依赖</w:t>
      </w:r>
      <w:bookmarkEnd w:id="37"/>
    </w:p>
    <w:p w14:paraId="2141F725" w14:textId="77777777" w:rsidR="00625628" w:rsidDel="00D06DE9" w:rsidRDefault="00625628" w:rsidP="00625628">
      <w:pPr>
        <w:rPr>
          <w:del w:id="38" w:author="liuchao" w:date="2017-03-30T17:42:00Z"/>
        </w:rPr>
      </w:pPr>
      <w:r>
        <w:rPr>
          <w:rFonts w:hint="eastAsia"/>
        </w:rPr>
        <w:t>无</w:t>
      </w:r>
    </w:p>
    <w:p w14:paraId="7AB2FA37" w14:textId="77777777" w:rsidR="00625628" w:rsidRDefault="00625628" w:rsidP="00625628">
      <w:r>
        <w:lastRenderedPageBreak/>
        <w:br w:type="page"/>
      </w:r>
    </w:p>
    <w:p w14:paraId="3F35FD87" w14:textId="77777777" w:rsidR="00280E3C" w:rsidRDefault="00625628" w:rsidP="00280E3C">
      <w:pPr>
        <w:pStyle w:val="1"/>
        <w:numPr>
          <w:ilvl w:val="0"/>
          <w:numId w:val="1"/>
        </w:numPr>
      </w:pPr>
      <w:bookmarkStart w:id="39" w:name="_Toc478545292"/>
      <w:r>
        <w:rPr>
          <w:rFonts w:hint="eastAsia"/>
        </w:rPr>
        <w:lastRenderedPageBreak/>
        <w:t>功能</w:t>
      </w:r>
      <w:r w:rsidR="00B5561A">
        <w:rPr>
          <w:rFonts w:hint="eastAsia"/>
        </w:rPr>
        <w:t>性</w:t>
      </w:r>
      <w:r>
        <w:rPr>
          <w:rFonts w:hint="eastAsia"/>
        </w:rPr>
        <w:t>需求</w:t>
      </w:r>
      <w:bookmarkEnd w:id="39"/>
    </w:p>
    <w:p w14:paraId="154BED1A" w14:textId="77777777" w:rsidR="00096AD9" w:rsidRPr="00096AD9" w:rsidRDefault="00096AD9" w:rsidP="00096AD9">
      <w:pPr>
        <w:pStyle w:val="2"/>
      </w:pPr>
      <w:bookmarkStart w:id="40" w:name="_Toc478545293"/>
      <w:r>
        <w:rPr>
          <w:rFonts w:hint="eastAsia"/>
        </w:rPr>
        <w:t>3.1用例模型</w:t>
      </w:r>
      <w:bookmarkEnd w:id="40"/>
    </w:p>
    <w:p w14:paraId="1CD3B5BF" w14:textId="77777777" w:rsidR="00280E3C" w:rsidRDefault="00280E3C" w:rsidP="00280E3C">
      <w:pPr>
        <w:pStyle w:val="Default"/>
      </w:pPr>
      <w:r>
        <w:t>业务（领域）需求</w:t>
      </w:r>
    </w:p>
    <w:p w14:paraId="00F015D1" w14:textId="77777777" w:rsidR="00A54B97" w:rsidRDefault="00A54B97" w:rsidP="00A54B97">
      <w:pPr>
        <w:pStyle w:val="Default"/>
      </w:pPr>
      <w:commentRangeStart w:id="41"/>
      <w:r>
        <w:rPr>
          <w:rFonts w:hint="eastAsia"/>
          <w:b/>
          <w:sz w:val="22"/>
        </w:rPr>
        <w:t>1</w:t>
      </w:r>
      <w:r w:rsidRPr="00A54B97">
        <w:t xml:space="preserve"> </w:t>
      </w:r>
      <w:r>
        <w:t>用例、流程、数据、消息、状态</w:t>
      </w:r>
      <w:commentRangeEnd w:id="41"/>
      <w:r w:rsidR="00D06DE9">
        <w:rPr>
          <w:rStyle w:val="a8"/>
          <w:rFonts w:asciiTheme="minorHAnsi" w:hAnsiTheme="minorHAnsi" w:cstheme="minorBidi"/>
          <w:color w:val="auto"/>
          <w:kern w:val="2"/>
        </w:rPr>
        <w:commentReference w:id="41"/>
      </w:r>
    </w:p>
    <w:p w14:paraId="15819399" w14:textId="77777777" w:rsidR="00096AD9" w:rsidRDefault="00A675D4" w:rsidP="00280E3C">
      <w:commentRangeStart w:id="42"/>
      <w:r>
        <w:rPr>
          <w:rFonts w:hint="eastAsia"/>
          <w:noProof/>
        </w:rPr>
        <w:drawing>
          <wp:inline distT="0" distB="0" distL="0" distR="0" wp14:anchorId="0B70C152" wp14:editId="7FB50B33">
            <wp:extent cx="5006994" cy="5905500"/>
            <wp:effectExtent l="0" t="0" r="3175" b="0"/>
            <wp:docPr id="2" name="图片 2" descr="C:\Users\luxin\AppData\Local\Microsoft\Windows\INetCache\Content.Word\是否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xin\AppData\Local\Microsoft\Windows\INetCache\Content.Word\是否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921" cy="590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42"/>
      <w:r w:rsidR="00D06DE9">
        <w:rPr>
          <w:rStyle w:val="a8"/>
        </w:rPr>
        <w:commentReference w:id="42"/>
      </w:r>
    </w:p>
    <w:p w14:paraId="27080F8E" w14:textId="77777777" w:rsidR="00280E3C" w:rsidRPr="00096AD9" w:rsidRDefault="00096AD9" w:rsidP="00096AD9">
      <w:pPr>
        <w:jc w:val="center"/>
        <w:rPr>
          <w:b/>
        </w:rPr>
      </w:pPr>
      <w:commentRangeStart w:id="43"/>
      <w:r w:rsidRPr="00096AD9">
        <w:rPr>
          <w:rFonts w:hint="eastAsia"/>
          <w:b/>
          <w:sz w:val="22"/>
        </w:rPr>
        <w:t>图3.1</w:t>
      </w:r>
      <w:r w:rsidRPr="00096AD9">
        <w:rPr>
          <w:b/>
          <w:sz w:val="22"/>
        </w:rPr>
        <w:t xml:space="preserve"> </w:t>
      </w:r>
      <w:r w:rsidRPr="00096AD9">
        <w:rPr>
          <w:rFonts w:hint="eastAsia"/>
          <w:b/>
          <w:sz w:val="22"/>
        </w:rPr>
        <w:t>用例模型</w:t>
      </w:r>
      <w:r w:rsidR="00280E3C" w:rsidRPr="00096AD9">
        <w:rPr>
          <w:b/>
        </w:rPr>
        <w:br w:type="page"/>
      </w:r>
      <w:commentRangeEnd w:id="43"/>
      <w:r w:rsidR="00D06DE9">
        <w:rPr>
          <w:rStyle w:val="a8"/>
        </w:rPr>
        <w:commentReference w:id="43"/>
      </w:r>
    </w:p>
    <w:p w14:paraId="7B4977B0" w14:textId="77777777" w:rsidR="00096AD9" w:rsidRDefault="00096AD9" w:rsidP="00096AD9">
      <w:pPr>
        <w:pStyle w:val="3"/>
        <w:rPr>
          <w:ins w:id="44" w:author="liuchao" w:date="2017-03-30T17:44:00Z"/>
        </w:rPr>
      </w:pPr>
      <w:bookmarkStart w:id="45" w:name="_Toc478545294"/>
      <w:r w:rsidRPr="00096AD9">
        <w:lastRenderedPageBreak/>
        <w:t>3.</w:t>
      </w:r>
      <w:r w:rsidRPr="00096AD9">
        <w:rPr>
          <w:rFonts w:hint="eastAsia"/>
        </w:rPr>
        <w:t>1.1dex文件生成</w:t>
      </w:r>
      <w:bookmarkEnd w:id="45"/>
    </w:p>
    <w:p w14:paraId="4C818CDE" w14:textId="77777777" w:rsidR="00D06DE9" w:rsidRPr="00D06DE9" w:rsidRDefault="00D06DE9" w:rsidP="00D06DE9">
      <w:pPr>
        <w:rPr>
          <w:rFonts w:hint="eastAsia"/>
        </w:rPr>
        <w:pPrChange w:id="46" w:author="liuchao" w:date="2017-03-30T17:44:00Z">
          <w:pPr>
            <w:pStyle w:val="3"/>
          </w:pPr>
        </w:pPrChange>
      </w:pPr>
      <w:ins w:id="47" w:author="liuchao" w:date="2017-03-30T17:44:00Z">
        <w:r>
          <w:rPr>
            <w:rStyle w:val="a8"/>
          </w:rPr>
          <w:commentReference w:id="48"/>
        </w:r>
      </w:ins>
    </w:p>
    <w:p w14:paraId="2105EE80" w14:textId="77777777" w:rsidR="00096AD9" w:rsidRDefault="00096AD9" w:rsidP="00096AD9">
      <w:r>
        <w:rPr>
          <w:noProof/>
        </w:rPr>
        <w:drawing>
          <wp:inline distT="0" distB="0" distL="0" distR="0" wp14:anchorId="41BF2978" wp14:editId="5DA6B377">
            <wp:extent cx="4953000" cy="2453640"/>
            <wp:effectExtent l="0" t="0" r="0" b="3810"/>
            <wp:docPr id="1" name="图片 1" descr="C:\Users\admin\AppData\Local\Microsoft\Windows\INetCache\Content.Word\dex文件生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dex文件生成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B73C5" w14:textId="77777777" w:rsidR="00096AD9" w:rsidRPr="00096AD9" w:rsidRDefault="00096AD9" w:rsidP="00096AD9">
      <w:pPr>
        <w:jc w:val="center"/>
        <w:rPr>
          <w:b/>
          <w:sz w:val="22"/>
        </w:rPr>
      </w:pPr>
      <w:r w:rsidRPr="00096AD9">
        <w:rPr>
          <w:rFonts w:hint="eastAsia"/>
          <w:b/>
          <w:sz w:val="22"/>
        </w:rPr>
        <w:t>图3.2</w:t>
      </w:r>
      <w:r w:rsidRPr="00096AD9">
        <w:rPr>
          <w:b/>
          <w:sz w:val="22"/>
        </w:rPr>
        <w:t xml:space="preserve"> </w:t>
      </w:r>
      <w:proofErr w:type="spellStart"/>
      <w:r w:rsidRPr="00096AD9">
        <w:rPr>
          <w:rFonts w:hint="eastAsia"/>
          <w:b/>
          <w:sz w:val="22"/>
        </w:rPr>
        <w:t>dex</w:t>
      </w:r>
      <w:proofErr w:type="spellEnd"/>
      <w:r w:rsidRPr="00096AD9">
        <w:rPr>
          <w:rFonts w:hint="eastAsia"/>
          <w:b/>
          <w:sz w:val="22"/>
        </w:rPr>
        <w:t>文件生成</w:t>
      </w:r>
    </w:p>
    <w:p w14:paraId="15B55384" w14:textId="77777777" w:rsidR="00E8422B" w:rsidRPr="00096AD9" w:rsidRDefault="00096AD9" w:rsidP="00096AD9">
      <w:pPr>
        <w:pStyle w:val="3"/>
      </w:pPr>
      <w:bookmarkStart w:id="49" w:name="_Toc478545295"/>
      <w:r>
        <w:rPr>
          <w:rFonts w:hint="eastAsia"/>
        </w:rPr>
        <w:lastRenderedPageBreak/>
        <w:t>3.1.2</w:t>
      </w:r>
      <w:r>
        <w:t xml:space="preserve"> </w:t>
      </w:r>
      <w:commentRangeStart w:id="50"/>
      <w:r>
        <w:rPr>
          <w:rFonts w:hint="eastAsia"/>
        </w:rPr>
        <w:t>IDEA</w:t>
      </w:r>
      <w:commentRangeEnd w:id="50"/>
      <w:r w:rsidR="00EE5D5E">
        <w:rPr>
          <w:rStyle w:val="a8"/>
          <w:b w:val="0"/>
          <w:bCs w:val="0"/>
        </w:rPr>
        <w:commentReference w:id="50"/>
      </w:r>
      <w:r>
        <w:rPr>
          <w:rFonts w:hint="eastAsia"/>
        </w:rPr>
        <w:t>中</w:t>
      </w:r>
      <w:commentRangeStart w:id="51"/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dex2jar</w:t>
      </w:r>
      <w:bookmarkEnd w:id="49"/>
      <w:commentRangeEnd w:id="51"/>
      <w:r w:rsidR="00EE5D5E">
        <w:rPr>
          <w:rStyle w:val="a8"/>
          <w:b w:val="0"/>
          <w:bCs w:val="0"/>
        </w:rPr>
        <w:commentReference w:id="51"/>
      </w:r>
    </w:p>
    <w:p w14:paraId="6851A7AC" w14:textId="77777777" w:rsidR="00B81EF9" w:rsidRDefault="00B81EF9" w:rsidP="00B81EF9">
      <w:pPr>
        <w:rPr>
          <w:b/>
          <w:sz w:val="22"/>
        </w:rPr>
      </w:pPr>
      <w:r w:rsidRPr="00B81EF9">
        <w:rPr>
          <w:b/>
          <w:noProof/>
          <w:sz w:val="22"/>
        </w:rPr>
        <w:drawing>
          <wp:inline distT="0" distB="0" distL="0" distR="0" wp14:anchorId="5F3FB206" wp14:editId="299D6932">
            <wp:extent cx="4876800" cy="4503420"/>
            <wp:effectExtent l="0" t="0" r="0" b="0"/>
            <wp:docPr id="3" name="图片 3" descr="C:\Users\luxin\AppData\Local\Temp\14906848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xin\AppData\Local\Temp\1490684831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A5E95" w14:textId="77777777" w:rsidR="00096AD9" w:rsidRDefault="00096AD9" w:rsidP="00096AD9">
      <w:pPr>
        <w:jc w:val="center"/>
        <w:rPr>
          <w:b/>
          <w:sz w:val="22"/>
        </w:rPr>
      </w:pPr>
      <w:commentRangeStart w:id="52"/>
      <w:r>
        <w:rPr>
          <w:rFonts w:hint="eastAsia"/>
          <w:b/>
          <w:sz w:val="22"/>
        </w:rPr>
        <w:t>图3.3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Build过程</w:t>
      </w:r>
      <w:commentRangeEnd w:id="52"/>
      <w:r w:rsidR="00EE5D5E">
        <w:rPr>
          <w:rStyle w:val="a8"/>
        </w:rPr>
        <w:commentReference w:id="52"/>
      </w:r>
    </w:p>
    <w:p w14:paraId="002B3F97" w14:textId="77777777" w:rsidR="00096AD9" w:rsidRDefault="00096AD9" w:rsidP="00096AD9">
      <w:pPr>
        <w:pStyle w:val="3"/>
        <w:numPr>
          <w:ilvl w:val="2"/>
          <w:numId w:val="1"/>
        </w:numPr>
      </w:pPr>
      <w:bookmarkStart w:id="53" w:name="_Toc478545296"/>
      <w:r w:rsidRPr="00096AD9">
        <w:rPr>
          <w:rFonts w:hint="eastAsia"/>
        </w:rPr>
        <w:lastRenderedPageBreak/>
        <w:t>转换</w:t>
      </w:r>
      <w:proofErr w:type="spellStart"/>
      <w:r w:rsidRPr="00096AD9">
        <w:t>dex</w:t>
      </w:r>
      <w:proofErr w:type="spellEnd"/>
      <w:r w:rsidRPr="00096AD9">
        <w:t>文件为jar包</w:t>
      </w:r>
      <w:bookmarkEnd w:id="53"/>
    </w:p>
    <w:p w14:paraId="163345F2" w14:textId="77777777" w:rsidR="00096AD9" w:rsidRDefault="00096AD9" w:rsidP="00096AD9">
      <w:r>
        <w:rPr>
          <w:noProof/>
        </w:rPr>
        <w:drawing>
          <wp:inline distT="0" distB="0" distL="0" distR="0" wp14:anchorId="16D974EA" wp14:editId="2F66EF01">
            <wp:extent cx="4922520" cy="2827020"/>
            <wp:effectExtent l="0" t="0" r="0" b="0"/>
            <wp:docPr id="6" name="图片 6" descr="C:\Users\admin\AppData\Local\Microsoft\Windows\INetCache\Content.Word\转换dex文件为jar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转换dex文件为jar包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F1055" w14:textId="77777777" w:rsidR="00B81EF9" w:rsidRDefault="00096AD9" w:rsidP="00096AD9">
      <w:pPr>
        <w:jc w:val="center"/>
        <w:rPr>
          <w:b/>
          <w:sz w:val="22"/>
        </w:rPr>
      </w:pPr>
      <w:r w:rsidRPr="00096AD9">
        <w:rPr>
          <w:rFonts w:hint="eastAsia"/>
          <w:b/>
          <w:sz w:val="22"/>
        </w:rPr>
        <w:t>图3.4</w:t>
      </w:r>
      <w:r w:rsidRPr="00096AD9">
        <w:rPr>
          <w:b/>
          <w:sz w:val="22"/>
        </w:rPr>
        <w:t xml:space="preserve"> </w:t>
      </w:r>
      <w:r w:rsidRPr="00096AD9">
        <w:rPr>
          <w:rFonts w:hint="eastAsia"/>
          <w:b/>
          <w:sz w:val="22"/>
        </w:rPr>
        <w:t>转换</w:t>
      </w:r>
      <w:proofErr w:type="spellStart"/>
      <w:r w:rsidRPr="00096AD9">
        <w:rPr>
          <w:b/>
          <w:sz w:val="22"/>
        </w:rPr>
        <w:t>dex</w:t>
      </w:r>
      <w:proofErr w:type="spellEnd"/>
      <w:r w:rsidRPr="00096AD9">
        <w:rPr>
          <w:b/>
          <w:sz w:val="22"/>
        </w:rPr>
        <w:t>文件为jar包</w:t>
      </w:r>
    </w:p>
    <w:p w14:paraId="04F276AA" w14:textId="77777777" w:rsidR="00096AD9" w:rsidRDefault="00096AD9" w:rsidP="00096AD9">
      <w:pPr>
        <w:jc w:val="center"/>
        <w:rPr>
          <w:b/>
          <w:sz w:val="22"/>
        </w:rPr>
      </w:pPr>
    </w:p>
    <w:p w14:paraId="64BEFF05" w14:textId="77777777" w:rsidR="00B81EF9" w:rsidRDefault="00B81EF9" w:rsidP="00B81EF9">
      <w:pPr>
        <w:rPr>
          <w:b/>
          <w:sz w:val="22"/>
        </w:rPr>
      </w:pPr>
      <w:r w:rsidRPr="00B81EF9">
        <w:rPr>
          <w:b/>
          <w:noProof/>
          <w:sz w:val="22"/>
        </w:rPr>
        <w:drawing>
          <wp:inline distT="0" distB="0" distL="0" distR="0" wp14:anchorId="1AEBC378" wp14:editId="61B69EB8">
            <wp:extent cx="5274310" cy="2373440"/>
            <wp:effectExtent l="0" t="0" r="2540" b="8255"/>
            <wp:docPr id="4" name="图片 4" descr="C:\Users\luxin\AppData\Local\Temp\14906849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xin\AppData\Local\Temp\1490684932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A438D" w14:textId="77777777" w:rsidR="00096AD9" w:rsidRDefault="00096AD9" w:rsidP="00096AD9">
      <w:pPr>
        <w:jc w:val="center"/>
        <w:rPr>
          <w:b/>
          <w:sz w:val="22"/>
        </w:rPr>
      </w:pPr>
      <w:r>
        <w:rPr>
          <w:rFonts w:hint="eastAsia"/>
          <w:b/>
          <w:sz w:val="22"/>
        </w:rPr>
        <w:t>图3.5</w:t>
      </w:r>
      <w:r>
        <w:rPr>
          <w:b/>
          <w:sz w:val="22"/>
        </w:rPr>
        <w:t xml:space="preserve"> </w:t>
      </w:r>
      <w:r w:rsidRPr="00096AD9">
        <w:rPr>
          <w:rFonts w:hint="eastAsia"/>
          <w:b/>
          <w:sz w:val="22"/>
        </w:rPr>
        <w:t>生成工具所在目录</w:t>
      </w:r>
    </w:p>
    <w:p w14:paraId="520E3ECE" w14:textId="77777777" w:rsidR="00B81EF9" w:rsidRDefault="00B81EF9" w:rsidP="00B81EF9">
      <w:pPr>
        <w:rPr>
          <w:b/>
          <w:sz w:val="22"/>
        </w:rPr>
      </w:pPr>
    </w:p>
    <w:p w14:paraId="078C42BA" w14:textId="77777777" w:rsidR="00B81EF9" w:rsidRDefault="00B81EF9" w:rsidP="00B81EF9">
      <w:pPr>
        <w:rPr>
          <w:b/>
          <w:sz w:val="22"/>
        </w:rPr>
      </w:pPr>
      <w:r w:rsidRPr="00B81EF9">
        <w:rPr>
          <w:b/>
          <w:noProof/>
          <w:sz w:val="22"/>
        </w:rPr>
        <w:drawing>
          <wp:inline distT="0" distB="0" distL="0" distR="0" wp14:anchorId="35F3E7AA" wp14:editId="690B3108">
            <wp:extent cx="5265696" cy="525780"/>
            <wp:effectExtent l="0" t="0" r="0" b="7620"/>
            <wp:docPr id="5" name="图片 5" descr="C:\Users\luxin\AppData\Local\Temp\14906849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xin\AppData\Local\Temp\1490684966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415" cy="52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87D8A" w14:textId="77777777" w:rsidR="00B81EF9" w:rsidRDefault="00096AD9" w:rsidP="00096AD9">
      <w:pPr>
        <w:jc w:val="center"/>
        <w:rPr>
          <w:b/>
          <w:sz w:val="22"/>
        </w:rPr>
      </w:pPr>
      <w:r>
        <w:rPr>
          <w:rFonts w:hint="eastAsia"/>
          <w:b/>
          <w:sz w:val="22"/>
        </w:rPr>
        <w:t>图3.6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运行命令行</w:t>
      </w:r>
    </w:p>
    <w:p w14:paraId="3424D1CD" w14:textId="77777777" w:rsidR="00B5561A" w:rsidRDefault="00B5561A">
      <w:pPr>
        <w:widowControl/>
        <w:jc w:val="left"/>
        <w:rPr>
          <w:b/>
          <w:sz w:val="22"/>
        </w:rPr>
      </w:pPr>
      <w:r>
        <w:rPr>
          <w:b/>
          <w:sz w:val="22"/>
        </w:rPr>
        <w:lastRenderedPageBreak/>
        <w:br w:type="page"/>
      </w:r>
    </w:p>
    <w:p w14:paraId="039187EF" w14:textId="77777777" w:rsidR="00B81EF9" w:rsidRDefault="00B5561A" w:rsidP="00B5561A">
      <w:pPr>
        <w:pStyle w:val="1"/>
        <w:numPr>
          <w:ilvl w:val="0"/>
          <w:numId w:val="1"/>
        </w:numPr>
      </w:pPr>
      <w:bookmarkStart w:id="54" w:name="_Toc478545297"/>
      <w:r>
        <w:rPr>
          <w:rFonts w:hint="eastAsia"/>
        </w:rPr>
        <w:lastRenderedPageBreak/>
        <w:t>非功能性需求</w:t>
      </w:r>
      <w:bookmarkEnd w:id="54"/>
    </w:p>
    <w:p w14:paraId="011882DE" w14:textId="77777777" w:rsidR="00F12C36" w:rsidRPr="00B5561A" w:rsidRDefault="00B5561A" w:rsidP="00B5561A">
      <w:pPr>
        <w:pStyle w:val="2"/>
      </w:pPr>
      <w:bookmarkStart w:id="55" w:name="_Toc478545298"/>
      <w:r>
        <w:rPr>
          <w:rFonts w:hint="eastAsia"/>
        </w:rPr>
        <w:t>4.1</w:t>
      </w:r>
      <w:r w:rsidR="00D8426D" w:rsidRPr="00B5561A">
        <w:rPr>
          <w:rFonts w:hint="eastAsia"/>
        </w:rPr>
        <w:t>版本兼容性</w:t>
      </w:r>
      <w:bookmarkEnd w:id="55"/>
    </w:p>
    <w:p w14:paraId="2461241D" w14:textId="77777777" w:rsidR="00B5561A" w:rsidRDefault="00B5561A" w:rsidP="00B5561A">
      <w:pPr>
        <w:pStyle w:val="3"/>
      </w:pPr>
      <w:bookmarkStart w:id="56" w:name="_Toc478545299"/>
      <w:r>
        <w:rPr>
          <w:rFonts w:hint="eastAsia"/>
        </w:rPr>
        <w:t>4.1.1</w:t>
      </w:r>
      <w:r w:rsidR="00D8426D" w:rsidRPr="00B5561A">
        <w:t>Android</w:t>
      </w:r>
      <w:r>
        <w:rPr>
          <w:rFonts w:hint="eastAsia"/>
        </w:rPr>
        <w:t>平台版本</w:t>
      </w:r>
      <w:bookmarkEnd w:id="56"/>
    </w:p>
    <w:p w14:paraId="3DB33F7B" w14:textId="77777777" w:rsidR="00B5561A" w:rsidRPr="00B5561A" w:rsidRDefault="00B5561A" w:rsidP="00B5561A">
      <w:pPr>
        <w:ind w:firstLineChars="177" w:firstLine="425"/>
      </w:pPr>
      <w:r>
        <w:t>D</w:t>
      </w:r>
      <w:r>
        <w:rPr>
          <w:rFonts w:hint="eastAsia"/>
        </w:rPr>
        <w:t>ex2jar兼容各个版本的android平台。</w:t>
      </w:r>
    </w:p>
    <w:p w14:paraId="209739F3" w14:textId="77777777" w:rsidR="00F12C36" w:rsidRDefault="00B5561A" w:rsidP="00B5561A">
      <w:pPr>
        <w:pStyle w:val="3"/>
      </w:pPr>
      <w:bookmarkStart w:id="57" w:name="_Toc478545300"/>
      <w:r>
        <w:rPr>
          <w:rFonts w:hint="eastAsia"/>
        </w:rPr>
        <w:t>4.1.2</w:t>
      </w:r>
      <w:r w:rsidR="00D8426D" w:rsidRPr="00B5561A">
        <w:rPr>
          <w:rFonts w:hint="eastAsia"/>
        </w:rPr>
        <w:t>操作系统版本等</w:t>
      </w:r>
      <w:bookmarkEnd w:id="57"/>
    </w:p>
    <w:p w14:paraId="6496DC6B" w14:textId="77777777" w:rsidR="00B5561A" w:rsidRPr="00B5561A" w:rsidRDefault="00B5561A" w:rsidP="00B5561A">
      <w:pPr>
        <w:ind w:firstLineChars="177" w:firstLine="425"/>
      </w:pPr>
      <w:r>
        <w:t>D</w:t>
      </w:r>
      <w:r>
        <w:rPr>
          <w:rFonts w:hint="eastAsia"/>
        </w:rPr>
        <w:t>ex2jar兼容主流的windows平台和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平台。</w:t>
      </w:r>
    </w:p>
    <w:p w14:paraId="0A92D71B" w14:textId="77777777" w:rsidR="00F12C36" w:rsidRPr="00B5561A" w:rsidRDefault="00B5561A" w:rsidP="00B5561A">
      <w:pPr>
        <w:pStyle w:val="2"/>
      </w:pPr>
      <w:bookmarkStart w:id="58" w:name="_Toc478545301"/>
      <w:r>
        <w:rPr>
          <w:rFonts w:hint="eastAsia"/>
        </w:rPr>
        <w:t>4.2</w:t>
      </w:r>
      <w:commentRangeStart w:id="59"/>
      <w:r w:rsidR="00D8426D" w:rsidRPr="00B5561A">
        <w:rPr>
          <w:rFonts w:hint="eastAsia"/>
        </w:rPr>
        <w:t>可用性</w:t>
      </w:r>
      <w:bookmarkEnd w:id="58"/>
      <w:commentRangeEnd w:id="59"/>
      <w:r w:rsidR="00EE5D5E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59"/>
      </w:r>
    </w:p>
    <w:p w14:paraId="3E52DF4E" w14:textId="77777777" w:rsidR="00F12C36" w:rsidRPr="00B5561A" w:rsidRDefault="00B5561A" w:rsidP="00B5561A">
      <w:pPr>
        <w:ind w:firstLineChars="177" w:firstLine="425"/>
      </w:pPr>
      <w:r>
        <w:rPr>
          <w:rFonts w:hint="eastAsia"/>
        </w:rPr>
        <w:t>要实现dex2jar的可用性，应当使得dex2jar</w:t>
      </w:r>
      <w:r w:rsidR="00D8426D" w:rsidRPr="00B5561A">
        <w:rPr>
          <w:rFonts w:hint="eastAsia"/>
        </w:rPr>
        <w:t>对于不同大小的</w:t>
      </w:r>
      <w:r w:rsidR="00D8426D" w:rsidRPr="00B5561A">
        <w:t>.</w:t>
      </w:r>
      <w:proofErr w:type="spellStart"/>
      <w:r w:rsidR="00D8426D" w:rsidRPr="00B5561A">
        <w:t>apk</w:t>
      </w:r>
      <w:proofErr w:type="spellEnd"/>
      <w:r w:rsidR="00D8426D" w:rsidRPr="00B5561A">
        <w:rPr>
          <w:rFonts w:hint="eastAsia"/>
        </w:rPr>
        <w:t>文件的处理时间</w:t>
      </w:r>
      <w:r>
        <w:rPr>
          <w:rFonts w:hint="eastAsia"/>
        </w:rPr>
        <w:t>均</w:t>
      </w:r>
      <w:r w:rsidR="00D8426D" w:rsidRPr="00B5561A">
        <w:rPr>
          <w:rFonts w:hint="eastAsia"/>
        </w:rPr>
        <w:t>在合理</w:t>
      </w:r>
      <w:r>
        <w:rPr>
          <w:rFonts w:hint="eastAsia"/>
        </w:rPr>
        <w:t>的</w:t>
      </w:r>
      <w:r w:rsidR="00D8426D" w:rsidRPr="00B5561A">
        <w:rPr>
          <w:rFonts w:hint="eastAsia"/>
        </w:rPr>
        <w:t>范围内</w:t>
      </w:r>
      <w:r w:rsidR="009001E8">
        <w:rPr>
          <w:rFonts w:hint="eastAsia"/>
        </w:rPr>
        <w:t>，在一定时间内可以成功反编译出需求的文件。</w:t>
      </w:r>
    </w:p>
    <w:p w14:paraId="0C4D8B88" w14:textId="77777777" w:rsidR="00F12C36" w:rsidRPr="00B5561A" w:rsidRDefault="00B5561A" w:rsidP="00B5561A">
      <w:pPr>
        <w:pStyle w:val="2"/>
      </w:pPr>
      <w:bookmarkStart w:id="60" w:name="_Toc478545302"/>
      <w:r>
        <w:rPr>
          <w:rFonts w:hint="eastAsia"/>
        </w:rPr>
        <w:t>4.3</w:t>
      </w:r>
      <w:commentRangeStart w:id="61"/>
      <w:r w:rsidR="00D8426D" w:rsidRPr="00B5561A">
        <w:rPr>
          <w:rFonts w:hint="eastAsia"/>
        </w:rPr>
        <w:t>鲁棒性</w:t>
      </w:r>
      <w:bookmarkEnd w:id="60"/>
      <w:commentRangeEnd w:id="61"/>
      <w:r w:rsidR="00EE5D5E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61"/>
      </w:r>
    </w:p>
    <w:p w14:paraId="15EE8BDE" w14:textId="77777777" w:rsidR="00B5561A" w:rsidRPr="00B5561A" w:rsidRDefault="00B5561A" w:rsidP="009001E8">
      <w:pPr>
        <w:ind w:firstLineChars="177" w:firstLine="425"/>
      </w:pPr>
    </w:p>
    <w:sectPr w:rsidR="00B5561A" w:rsidRPr="00B5561A" w:rsidSect="004C5F7C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liuchao" w:date="2017-03-30T17:32:00Z" w:initials="l">
    <w:p w14:paraId="5F7BAE5E" w14:textId="77777777" w:rsidR="00F31BA3" w:rsidRDefault="00F31BA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为什么要谈</w:t>
      </w:r>
      <w:proofErr w:type="gramStart"/>
      <w:r>
        <w:t>”</w:t>
      </w:r>
      <w:proofErr w:type="gramEnd"/>
      <w:r>
        <w:rPr>
          <w:rFonts w:hint="eastAsia"/>
        </w:rPr>
        <w:t>理论</w:t>
      </w:r>
      <w:proofErr w:type="gramStart"/>
      <w:r>
        <w:t>”</w:t>
      </w:r>
      <w:proofErr w:type="gramEnd"/>
      <w:r>
        <w:rPr>
          <w:rFonts w:hint="eastAsia"/>
        </w:rPr>
        <w:t>?</w:t>
      </w:r>
    </w:p>
  </w:comment>
  <w:comment w:id="8" w:author="liuchao" w:date="2017-03-30T17:33:00Z" w:initials="l">
    <w:p w14:paraId="26DD3C51" w14:textId="77777777" w:rsidR="00F31BA3" w:rsidRDefault="00F31BA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?</w:t>
      </w:r>
    </w:p>
  </w:comment>
  <w:comment w:id="9" w:author="liuchao" w:date="2017-03-30T17:33:00Z" w:initials="l">
    <w:p w14:paraId="105FC60C" w14:textId="77777777" w:rsidR="00F31BA3" w:rsidRDefault="00F31BA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?</w:t>
      </w:r>
    </w:p>
  </w:comment>
  <w:comment w:id="10" w:author="liuchao" w:date="2017-03-30T17:33:00Z" w:initials="l">
    <w:p w14:paraId="453D6CF0" w14:textId="77777777" w:rsidR="00F31BA3" w:rsidRDefault="00F31BA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?</w:t>
      </w:r>
    </w:p>
  </w:comment>
  <w:comment w:id="11" w:author="liuchao" w:date="2017-03-30T17:34:00Z" w:initials="l">
    <w:p w14:paraId="6088FDF7" w14:textId="77777777" w:rsidR="00F31BA3" w:rsidRDefault="00F31BA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?</w:t>
      </w:r>
    </w:p>
  </w:comment>
  <w:comment w:id="13" w:author="liuchao" w:date="2017-03-30T17:35:00Z" w:initials="l">
    <w:p w14:paraId="0283D137" w14:textId="77777777" w:rsidR="00F31BA3" w:rsidRDefault="00F31BA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?</w:t>
      </w:r>
    </w:p>
  </w:comment>
  <w:comment w:id="15" w:author="liuchao" w:date="2017-03-30T17:37:00Z" w:initials="l">
    <w:p w14:paraId="15FDCE59" w14:textId="77777777" w:rsidR="00D06DE9" w:rsidRDefault="00D06DE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本文档中包括哪些?</w:t>
      </w:r>
    </w:p>
  </w:comment>
  <w:comment w:id="16" w:author="liuchao" w:date="2017-03-30T17:38:00Z" w:initials="l">
    <w:p w14:paraId="44E1FBFC" w14:textId="77777777" w:rsidR="00D06DE9" w:rsidRDefault="00D06DE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?</w:t>
      </w:r>
    </w:p>
  </w:comment>
  <w:comment w:id="17" w:author="liuchao" w:date="2017-03-30T17:38:00Z" w:initials="l">
    <w:p w14:paraId="2C8CC040" w14:textId="77777777" w:rsidR="00D06DE9" w:rsidRDefault="00D06DE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?</w:t>
      </w:r>
    </w:p>
  </w:comment>
  <w:comment w:id="18" w:author="liuchao" w:date="2017-03-30T17:38:00Z" w:initials="l">
    <w:p w14:paraId="2EB81897" w14:textId="77777777" w:rsidR="00D06DE9" w:rsidRDefault="00D06DE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?</w:t>
      </w:r>
    </w:p>
  </w:comment>
  <w:comment w:id="29" w:author="liuchao" w:date="2017-03-30T17:42:00Z" w:initials="l">
    <w:p w14:paraId="67941B51" w14:textId="77777777" w:rsidR="00D06DE9" w:rsidRDefault="00D06DE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？</w:t>
      </w:r>
    </w:p>
  </w:comment>
  <w:comment w:id="41" w:author="liuchao" w:date="2017-03-30T17:42:00Z" w:initials="l">
    <w:p w14:paraId="37E8D0B0" w14:textId="77777777" w:rsidR="00D06DE9" w:rsidRDefault="00D06DE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？</w:t>
      </w:r>
    </w:p>
  </w:comment>
  <w:comment w:id="42" w:author="liuchao" w:date="2017-03-30T17:43:00Z" w:initials="l">
    <w:p w14:paraId="799AB6BE" w14:textId="77777777" w:rsidR="00D06DE9" w:rsidRDefault="00D06DE9" w:rsidP="00D06DE9">
      <w:pPr>
        <w:pStyle w:val="a9"/>
        <w:numPr>
          <w:ilvl w:val="0"/>
          <w:numId w:val="3"/>
        </w:numPr>
      </w:pPr>
      <w:r>
        <w:rPr>
          <w:rStyle w:val="a8"/>
        </w:rPr>
        <w:annotationRef/>
      </w:r>
      <w:r>
        <w:rPr>
          <w:rFonts w:hint="eastAsia"/>
        </w:rPr>
        <w:t>这些是用例吗？</w:t>
      </w:r>
    </w:p>
    <w:p w14:paraId="3F6189D0" w14:textId="77777777" w:rsidR="00D06DE9" w:rsidRDefault="00D06DE9" w:rsidP="00D06DE9">
      <w:pPr>
        <w:pStyle w:val="a9"/>
        <w:numPr>
          <w:ilvl w:val="0"/>
          <w:numId w:val="3"/>
        </w:numPr>
      </w:pPr>
      <w:r>
        <w:rPr>
          <w:rFonts w:hint="eastAsia"/>
        </w:rPr>
        <w:t>与下面的RUCM描述不对应？</w:t>
      </w:r>
    </w:p>
    <w:p w14:paraId="1BF0D4E5" w14:textId="77777777" w:rsidR="00D06DE9" w:rsidRDefault="00D06DE9" w:rsidP="00D06DE9">
      <w:pPr>
        <w:pStyle w:val="a9"/>
        <w:numPr>
          <w:ilvl w:val="0"/>
          <w:numId w:val="3"/>
        </w:numPr>
        <w:rPr>
          <w:rFonts w:hint="eastAsia"/>
        </w:rPr>
      </w:pPr>
    </w:p>
  </w:comment>
  <w:comment w:id="43" w:author="liuchao" w:date="2017-03-30T17:43:00Z" w:initials="l">
    <w:p w14:paraId="012410FD" w14:textId="77777777" w:rsidR="00D06DE9" w:rsidRDefault="00D06DE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与图在同一页中</w:t>
      </w:r>
    </w:p>
  </w:comment>
  <w:comment w:id="48" w:author="liuchao" w:date="2017-03-30T17:44:00Z" w:initials="l">
    <w:p w14:paraId="5FAC6B70" w14:textId="77777777" w:rsidR="00D06DE9" w:rsidRDefault="00D06DE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文字说明该用例的目标、含义等。并对其中的各项内容进行说明。</w:t>
      </w:r>
    </w:p>
  </w:comment>
  <w:comment w:id="50" w:author="liuchao" w:date="2017-03-30T17:46:00Z" w:initials="l">
    <w:p w14:paraId="74A283FF" w14:textId="77777777" w:rsidR="00EE5D5E" w:rsidRDefault="00EE5D5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这是什么？</w:t>
      </w:r>
    </w:p>
  </w:comment>
  <w:comment w:id="51" w:author="liuchao" w:date="2017-03-30T17:46:00Z" w:initials="l">
    <w:p w14:paraId="19AED0EA" w14:textId="77777777" w:rsidR="00EE5D5E" w:rsidRDefault="00EE5D5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？</w:t>
      </w:r>
    </w:p>
  </w:comment>
  <w:comment w:id="52" w:author="liuchao" w:date="2017-03-30T17:46:00Z" w:initials="l">
    <w:p w14:paraId="62915D79" w14:textId="77777777" w:rsidR="00EE5D5E" w:rsidRDefault="00EE5D5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？</w:t>
      </w:r>
    </w:p>
  </w:comment>
  <w:comment w:id="59" w:author="liuchao" w:date="2017-03-30T17:47:00Z" w:initials="l">
    <w:p w14:paraId="7DBBDB32" w14:textId="77777777" w:rsidR="00EE5D5E" w:rsidRDefault="00EE5D5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什么是可用性（availability</w:t>
      </w:r>
      <w:r>
        <w:t>）?</w:t>
      </w:r>
    </w:p>
    <w:p w14:paraId="2AD5111D" w14:textId="77777777" w:rsidR="00EE5D5E" w:rsidRDefault="00EE5D5E">
      <w:pPr>
        <w:pStyle w:val="a9"/>
      </w:pPr>
      <w:r>
        <w:rPr>
          <w:rFonts w:hint="eastAsia"/>
        </w:rPr>
        <w:t>下面说的是处理时间，是性能？</w:t>
      </w:r>
    </w:p>
  </w:comment>
  <w:comment w:id="61" w:author="liuchao" w:date="2017-03-30T17:48:00Z" w:initials="l">
    <w:p w14:paraId="4AFE5A6E" w14:textId="77777777" w:rsidR="00EE5D5E" w:rsidRDefault="00EE5D5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？</w:t>
      </w:r>
      <w:bookmarkStart w:id="62" w:name="_GoBack"/>
      <w:bookmarkEnd w:id="62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7BAE5E" w15:done="0"/>
  <w15:commentEx w15:paraId="26DD3C51" w15:done="0"/>
  <w15:commentEx w15:paraId="105FC60C" w15:done="0"/>
  <w15:commentEx w15:paraId="453D6CF0" w15:done="0"/>
  <w15:commentEx w15:paraId="6088FDF7" w15:done="0"/>
  <w15:commentEx w15:paraId="0283D137" w15:done="0"/>
  <w15:commentEx w15:paraId="15FDCE59" w15:done="0"/>
  <w15:commentEx w15:paraId="44E1FBFC" w15:done="0"/>
  <w15:commentEx w15:paraId="2C8CC040" w15:done="0"/>
  <w15:commentEx w15:paraId="2EB81897" w15:done="0"/>
  <w15:commentEx w15:paraId="67941B51" w15:done="0"/>
  <w15:commentEx w15:paraId="37E8D0B0" w15:done="0"/>
  <w15:commentEx w15:paraId="1BF0D4E5" w15:done="0"/>
  <w15:commentEx w15:paraId="012410FD" w15:done="0"/>
  <w15:commentEx w15:paraId="5FAC6B70" w15:done="0"/>
  <w15:commentEx w15:paraId="74A283FF" w15:done="0"/>
  <w15:commentEx w15:paraId="19AED0EA" w15:done="0"/>
  <w15:commentEx w15:paraId="62915D79" w15:done="0"/>
  <w15:commentEx w15:paraId="2AD5111D" w15:done="0"/>
  <w15:commentEx w15:paraId="4AFE5A6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81704A" w14:textId="77777777" w:rsidR="00D349CD" w:rsidRDefault="00D349CD" w:rsidP="004C5F7C">
      <w:r>
        <w:separator/>
      </w:r>
    </w:p>
  </w:endnote>
  <w:endnote w:type="continuationSeparator" w:id="0">
    <w:p w14:paraId="542D0F89" w14:textId="77777777" w:rsidR="00D349CD" w:rsidRDefault="00D349CD" w:rsidP="004C5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D06A97" w14:textId="77777777" w:rsidR="007456BC" w:rsidRDefault="007456BC">
    <w:pPr>
      <w:pStyle w:val="a7"/>
      <w:jc w:val="center"/>
    </w:pPr>
  </w:p>
  <w:p w14:paraId="7795E5B0" w14:textId="77777777" w:rsidR="007456BC" w:rsidRDefault="007456BC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69241026"/>
      <w:docPartObj>
        <w:docPartGallery w:val="Page Numbers (Bottom of Page)"/>
        <w:docPartUnique/>
      </w:docPartObj>
    </w:sdtPr>
    <w:sdtEndPr/>
    <w:sdtContent>
      <w:p w14:paraId="3A846246" w14:textId="77777777" w:rsidR="007456BC" w:rsidRDefault="007456B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5D5E" w:rsidRPr="00EE5D5E">
          <w:rPr>
            <w:noProof/>
            <w:lang w:val="zh-CN"/>
          </w:rPr>
          <w:t>9</w:t>
        </w:r>
        <w:r>
          <w:fldChar w:fldCharType="end"/>
        </w:r>
      </w:p>
    </w:sdtContent>
  </w:sdt>
  <w:p w14:paraId="03BAECB4" w14:textId="77777777" w:rsidR="007456BC" w:rsidRDefault="007456B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EE9F41" w14:textId="77777777" w:rsidR="00D349CD" w:rsidRDefault="00D349CD" w:rsidP="004C5F7C">
      <w:r>
        <w:separator/>
      </w:r>
    </w:p>
  </w:footnote>
  <w:footnote w:type="continuationSeparator" w:id="0">
    <w:p w14:paraId="5E11E6AE" w14:textId="77777777" w:rsidR="00D349CD" w:rsidRDefault="00D349CD" w:rsidP="004C5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C5DB3"/>
    <w:multiLevelType w:val="multilevel"/>
    <w:tmpl w:val="615463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744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44" w:hanging="74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DAF3F2C"/>
    <w:multiLevelType w:val="hybridMultilevel"/>
    <w:tmpl w:val="914C7A5A"/>
    <w:lvl w:ilvl="0" w:tplc="5008B2F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897226"/>
    <w:multiLevelType w:val="hybridMultilevel"/>
    <w:tmpl w:val="B956B94E"/>
    <w:lvl w:ilvl="0" w:tplc="6DB2D4C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DE0854C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E90BC2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D50EB9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600459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042E92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CBA30D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2344AC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CAA11B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uchao">
    <w15:presenceInfo w15:providerId="None" w15:userId="liuch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A99"/>
    <w:rsid w:val="00096AD9"/>
    <w:rsid w:val="00280E3C"/>
    <w:rsid w:val="00382672"/>
    <w:rsid w:val="004C5F7C"/>
    <w:rsid w:val="005847A8"/>
    <w:rsid w:val="00625628"/>
    <w:rsid w:val="00653032"/>
    <w:rsid w:val="006B71FF"/>
    <w:rsid w:val="007456BC"/>
    <w:rsid w:val="00767C9B"/>
    <w:rsid w:val="009001E8"/>
    <w:rsid w:val="00986CF8"/>
    <w:rsid w:val="00A54B97"/>
    <w:rsid w:val="00A675D4"/>
    <w:rsid w:val="00AD6BD4"/>
    <w:rsid w:val="00B5561A"/>
    <w:rsid w:val="00B81EF9"/>
    <w:rsid w:val="00C33A32"/>
    <w:rsid w:val="00D06DE9"/>
    <w:rsid w:val="00D2259A"/>
    <w:rsid w:val="00D349CD"/>
    <w:rsid w:val="00D36A99"/>
    <w:rsid w:val="00D8426D"/>
    <w:rsid w:val="00DE130D"/>
    <w:rsid w:val="00E8422B"/>
    <w:rsid w:val="00EE5D5E"/>
    <w:rsid w:val="00F12C36"/>
    <w:rsid w:val="00F3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3DE8F"/>
  <w15:chartTrackingRefBased/>
  <w15:docId w15:val="{83EF1C85-C061-49F3-99DA-213A6095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C9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36A99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6A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6AD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6A99"/>
    <w:rPr>
      <w:b/>
      <w:bCs/>
      <w:kern w:val="44"/>
      <w:sz w:val="36"/>
      <w:szCs w:val="44"/>
    </w:rPr>
  </w:style>
  <w:style w:type="paragraph" w:styleId="a3">
    <w:name w:val="Title"/>
    <w:basedOn w:val="a"/>
    <w:next w:val="a"/>
    <w:link w:val="Char"/>
    <w:uiPriority w:val="10"/>
    <w:qFormat/>
    <w:rsid w:val="00D36A9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36A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36A9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36A99"/>
  </w:style>
  <w:style w:type="character" w:styleId="a4">
    <w:name w:val="Hyperlink"/>
    <w:basedOn w:val="a0"/>
    <w:uiPriority w:val="99"/>
    <w:unhideWhenUsed/>
    <w:rsid w:val="00D36A99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36A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25628"/>
    <w:pPr>
      <w:ind w:firstLineChars="200" w:firstLine="420"/>
    </w:pPr>
  </w:style>
  <w:style w:type="character" w:customStyle="1" w:styleId="Mention">
    <w:name w:val="Mention"/>
    <w:basedOn w:val="a0"/>
    <w:uiPriority w:val="99"/>
    <w:semiHidden/>
    <w:unhideWhenUsed/>
    <w:rsid w:val="00625628"/>
    <w:rPr>
      <w:color w:val="2B579A"/>
      <w:shd w:val="clear" w:color="auto" w:fill="E6E6E6"/>
    </w:rPr>
  </w:style>
  <w:style w:type="paragraph" w:styleId="a6">
    <w:name w:val="header"/>
    <w:basedOn w:val="a"/>
    <w:link w:val="Char0"/>
    <w:uiPriority w:val="99"/>
    <w:unhideWhenUsed/>
    <w:rsid w:val="004C5F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5F7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5F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5F7C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7456BC"/>
    <w:pPr>
      <w:ind w:leftChars="200" w:left="420"/>
    </w:pPr>
  </w:style>
  <w:style w:type="paragraph" w:customStyle="1" w:styleId="Default">
    <w:name w:val="Default"/>
    <w:rsid w:val="00280E3C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096AD9"/>
    <w:rPr>
      <w:b/>
      <w:bCs/>
      <w:sz w:val="28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9001E8"/>
    <w:pPr>
      <w:ind w:leftChars="400" w:left="840"/>
    </w:pPr>
  </w:style>
  <w:style w:type="character" w:styleId="a8">
    <w:name w:val="annotation reference"/>
    <w:basedOn w:val="a0"/>
    <w:uiPriority w:val="99"/>
    <w:semiHidden/>
    <w:unhideWhenUsed/>
    <w:rsid w:val="00F31BA3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F31BA3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F31BA3"/>
    <w:rPr>
      <w:sz w:val="24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F31BA3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F31BA3"/>
    <w:rPr>
      <w:b/>
      <w:bCs/>
      <w:sz w:val="24"/>
    </w:rPr>
  </w:style>
  <w:style w:type="paragraph" w:styleId="ab">
    <w:name w:val="Balloon Text"/>
    <w:basedOn w:val="a"/>
    <w:link w:val="Char4"/>
    <w:uiPriority w:val="99"/>
    <w:semiHidden/>
    <w:unhideWhenUsed/>
    <w:rsid w:val="00F31BA3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F31B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01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38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5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45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44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2A9FD-977C-43DF-A0FB-C6D1E988D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蒋波</dc:creator>
  <cp:keywords/>
  <dc:description/>
  <cp:lastModifiedBy>liuchao</cp:lastModifiedBy>
  <cp:revision>7</cp:revision>
  <dcterms:created xsi:type="dcterms:W3CDTF">2017-03-27T15:24:00Z</dcterms:created>
  <dcterms:modified xsi:type="dcterms:W3CDTF">2017-03-30T09:49:00Z</dcterms:modified>
</cp:coreProperties>
</file>